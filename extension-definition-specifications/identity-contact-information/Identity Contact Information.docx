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0" w:rsidRDefault="0061284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pict w14:anchorId="68F5D3C4">
          <v:rect id="_x0000_i1025" style="width:0;height:1.5pt" o:hralign="center" o:hrstd="t" o:hr="t" fillcolor="#a0a0a0" stroked="f"/>
        </w:pict>
      </w:r>
      <w:r>
        <w:t>Identity Contact Information Extension Version 1.0 for STIX™ Version 2.1</w:t>
      </w:r>
    </w:p>
    <w:p w:rsidR="00931860" w:rsidRDefault="0061284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Draft</w:t>
      </w:r>
    </w:p>
    <w:p w:rsidR="00931860" w:rsidRDefault="00612848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40"/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13 October 2022</w:t>
      </w:r>
    </w:p>
    <w:p w:rsidR="00931860" w:rsidRDefault="0061284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2et92p0" w:colFirst="0" w:colLast="0"/>
      <w:bookmarkEnd w:id="3"/>
      <w:r>
        <w:t xml:space="preserve"> </w:t>
      </w:r>
    </w:p>
    <w:p w:rsidR="00931860" w:rsidRDefault="0061284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4" w:name="_tyjcwt" w:colFirst="0" w:colLast="0"/>
      <w:bookmarkEnd w:id="4"/>
      <w:r>
        <w:t>​</w:t>
      </w:r>
      <w:r>
        <w:t>Editors:</w:t>
      </w:r>
    </w:p>
    <w:p w:rsidR="00931860" w:rsidRDefault="00612848">
      <w:pPr>
        <w:ind w:left="720"/>
      </w:pPr>
      <w:r>
        <w:t>Jeffrey Mates</w:t>
      </w:r>
    </w:p>
    <w:p w:rsidR="00931860" w:rsidRDefault="0061284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5" w:name="3dy6vkm" w:colFirst="0" w:colLast="0"/>
      <w:bookmarkStart w:id="6" w:name="_1t3h5sf" w:colFirst="0" w:colLast="0"/>
      <w:bookmarkEnd w:id="5"/>
      <w:bookmarkEnd w:id="6"/>
      <w:r>
        <w:t>Additional artifacts:</w:t>
      </w:r>
    </w:p>
    <w:p w:rsidR="00931860" w:rsidRDefault="0061284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This prose specification is one component of a Work Product that also includes:</w:t>
      </w:r>
    </w:p>
    <w:p w:rsidR="00931860" w:rsidRDefault="006128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>STIX™ Version 2.1 - OS</w:t>
      </w:r>
    </w:p>
    <w:p w:rsidR="00931860" w:rsidRDefault="0061284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7" w:name="4d34og8" w:colFirst="0" w:colLast="0"/>
      <w:bookmarkStart w:id="8" w:name="_2s8eyo1" w:colFirst="0" w:colLast="0"/>
      <w:bookmarkEnd w:id="7"/>
      <w:bookmarkEnd w:id="8"/>
      <w:r>
        <w:t>Related work:</w:t>
      </w:r>
    </w:p>
    <w:p w:rsidR="00931860" w:rsidRDefault="0061284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This specification replaces or supersedes:</w:t>
      </w:r>
    </w:p>
    <w:p w:rsidR="00931860" w:rsidRDefault="00612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i/>
        </w:rPr>
        <w:t>N/A</w:t>
      </w:r>
    </w:p>
    <w:p w:rsidR="00931860" w:rsidRDefault="0061284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9" w:name="_17dp8vu" w:colFirst="0" w:colLast="0"/>
      <w:bookmarkEnd w:id="9"/>
      <w:r>
        <w:t>Abstract:</w:t>
      </w:r>
    </w:p>
    <w:p w:rsidR="00931860" w:rsidRDefault="00612848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0" w:name="_3rdcrjn" w:colFirst="0" w:colLast="0"/>
      <w:bookmarkEnd w:id="10"/>
      <w:r>
        <w:t>The current STIX 2.1 Identity object only contains a single text field for contact information.  This is insufficient to effectively move contact information for individuals between automated systems.  This extension adds more granular tracking so that thi</w:t>
      </w:r>
      <w:r>
        <w:t>s can be effectively communicated between systems.</w:t>
      </w:r>
    </w:p>
    <w:p w:rsidR="00931860" w:rsidRDefault="00931860">
      <w:pPr>
        <w:pBdr>
          <w:top w:val="nil"/>
          <w:left w:val="nil"/>
          <w:bottom w:val="nil"/>
          <w:right w:val="nil"/>
          <w:between w:val="nil"/>
        </w:pBdr>
      </w:pPr>
    </w:p>
    <w:p w:rsidR="00931860" w:rsidRDefault="00612848">
      <w:pPr>
        <w:pStyle w:val="Heading1"/>
      </w:pPr>
      <w:bookmarkStart w:id="11" w:name="_26in1rg" w:colFirst="0" w:colLast="0"/>
      <w:bookmarkEnd w:id="11"/>
      <w:r>
        <w:t>1</w:t>
      </w:r>
      <w:r>
        <w:t>. </w:t>
      </w:r>
      <w:r>
        <w:t>Identity Contact Information Extension</w:t>
      </w:r>
    </w:p>
    <w:p w:rsidR="00931860" w:rsidRDefault="00612848">
      <w:pPr>
        <w:pBdr>
          <w:top w:val="nil"/>
          <w:left w:val="nil"/>
          <w:bottom w:val="nil"/>
          <w:right w:val="nil"/>
          <w:between w:val="nil"/>
        </w:pBdr>
      </w:pPr>
      <w:r>
        <w:t>The properties and additional types within the Identity Contact Information Extension are defined below.  As this is not a top-level object, fields such as identi</w:t>
      </w:r>
      <w:r>
        <w:t xml:space="preserve">fier are not present.  This extension should be mapped to </w:t>
      </w:r>
      <w:r>
        <w:rPr>
          <w:rFonts w:ascii="Consolas" w:eastAsia="Consolas" w:hAnsi="Consolas" w:cs="Consolas"/>
          <w:color w:val="073763"/>
          <w:sz w:val="20"/>
          <w:szCs w:val="20"/>
          <w:shd w:val="clear" w:color="auto" w:fill="CFE2F3"/>
        </w:rPr>
        <w:t>extension-definition--66e2492a-bbd3-4be6-88f5-cc91a017a498</w:t>
      </w:r>
      <w:r>
        <w:t>.</w:t>
      </w:r>
    </w:p>
    <w:p w:rsidR="00931860" w:rsidRDefault="00931860">
      <w:pPr>
        <w:pBdr>
          <w:top w:val="nil"/>
          <w:left w:val="nil"/>
          <w:bottom w:val="nil"/>
          <w:right w:val="nil"/>
          <w:between w:val="nil"/>
        </w:pBdr>
      </w:pPr>
    </w:p>
    <w:p w:rsidR="00931860" w:rsidRDefault="0093186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2180"/>
        <w:gridCol w:w="3780"/>
      </w:tblGrid>
      <w:tr w:rsidR="00931860">
        <w:tc>
          <w:tcPr>
            <w:tcW w:w="340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Property Name</w:t>
            </w:r>
          </w:p>
        </w:tc>
        <w:tc>
          <w:tcPr>
            <w:tcW w:w="21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37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shd w:val="clear" w:color="auto" w:fill="FFFFFF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extension_type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(required)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value of this property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MUST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property-extension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contact_numbers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list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of type </w:t>
            </w:r>
            <w:proofErr w:type="spellStart"/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contact_number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list of contact number objects that contain the phone and fax numbers.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email_addresses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list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of type </w:t>
            </w:r>
            <w:proofErr w:type="spellStart"/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email_contact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list of email contact objects that contain the email type and address.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first_name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(opt</w:t>
            </w:r>
            <w:r>
              <w:rPr>
                <w:rFonts w:ascii="Arial" w:eastAsia="Arial" w:hAnsi="Arial" w:cs="Arial"/>
                <w:sz w:val="20"/>
                <w:szCs w:val="20"/>
              </w:rPr>
              <w:t>ional)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first name of an individual.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last_name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optional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last name of an individual.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middle_name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(optional)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middle name of an individual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prefix </w:t>
            </w: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prefix or title for an individual such as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 or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</w:tr>
      <w:tr w:rsidR="00931860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suffix </w:t>
            </w: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suffix for the individual such as “PhD”.</w:t>
            </w:r>
          </w:p>
        </w:tc>
      </w:tr>
    </w:tbl>
    <w:p w:rsidR="00931860" w:rsidRDefault="00931860">
      <w:pPr>
        <w:pStyle w:val="Heading4"/>
      </w:pPr>
      <w:bookmarkStart w:id="12" w:name="_scvanprgt80l" w:colFirst="0" w:colLast="0"/>
      <w:bookmarkEnd w:id="12"/>
    </w:p>
    <w:p w:rsidR="00931860" w:rsidRDefault="00612848">
      <w:pPr>
        <w:pStyle w:val="Heading4"/>
      </w:pPr>
      <w:bookmarkStart w:id="13" w:name="_2jxsxqh" w:colFirst="0" w:colLast="0"/>
      <w:bookmarkEnd w:id="13"/>
      <w:r>
        <w:br w:type="page"/>
      </w:r>
    </w:p>
    <w:p w:rsidR="00931860" w:rsidRDefault="00612848">
      <w:pPr>
        <w:pStyle w:val="Heading2"/>
      </w:pPr>
      <w:bookmarkStart w:id="14" w:name="_s14ib8gmtd8t" w:colFirst="0" w:colLast="0"/>
      <w:bookmarkEnd w:id="14"/>
      <w:r>
        <w:lastRenderedPageBreak/>
        <w:t>2.1 Email Contact Object Type</w:t>
      </w:r>
    </w:p>
    <w:p w:rsidR="00931860" w:rsidRDefault="00612848">
      <w:pPr>
        <w:spacing w:line="331" w:lineRule="auto"/>
        <w:rPr>
          <w:color w:val="C7254E"/>
          <w:shd w:val="clear" w:color="auto" w:fill="F9F2F4"/>
        </w:rPr>
      </w:pPr>
      <w:r>
        <w:rPr>
          <w:b/>
        </w:rPr>
        <w:t>Type Name:</w:t>
      </w:r>
      <w:r>
        <w:t xml:space="preserve"> </w:t>
      </w:r>
      <w:r>
        <w:rPr>
          <w:rFonts w:ascii="Consolas" w:eastAsia="Consolas" w:hAnsi="Consolas" w:cs="Consolas"/>
          <w:color w:val="C7254E"/>
          <w:shd w:val="clear" w:color="auto" w:fill="F9F2F4"/>
        </w:rPr>
        <w:t>email-contact</w:t>
      </w:r>
    </w:p>
    <w:p w:rsidR="00931860" w:rsidRDefault="00931860">
      <w:pPr>
        <w:spacing w:line="331" w:lineRule="auto"/>
        <w:rPr>
          <w:color w:val="C7254E"/>
          <w:shd w:val="clear" w:color="auto" w:fill="F9F2F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040"/>
        <w:gridCol w:w="4200"/>
      </w:tblGrid>
      <w:tr w:rsidR="00931860">
        <w:tc>
          <w:tcPr>
            <w:tcW w:w="312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Property Name</w:t>
            </w:r>
          </w:p>
        </w:tc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420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93186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additional description for the email and its purpose.</w:t>
            </w:r>
          </w:p>
        </w:tc>
      </w:tr>
      <w:tr w:rsidR="0093186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email_address_type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(required)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open-vocab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type of email that address is used for.  This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SHOULD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be drawn from </w:t>
            </w: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email-contact-</w:t>
            </w:r>
            <w:proofErr w:type="spellStart"/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ov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3186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shd w:val="clear" w:color="auto" w:fill="FFFFFF"/>
              <w:rPr>
                <w:rFonts w:ascii="Menlo" w:eastAsia="Menlo" w:hAnsi="Menlo" w:cs="Menlo"/>
                <w:sz w:val="20"/>
                <w:szCs w:val="20"/>
              </w:rPr>
            </w:pPr>
            <w:proofErr w:type="spellStart"/>
            <w:r w:rsidRPr="00612848">
              <w:rPr>
                <w:rFonts w:ascii="Arial" w:eastAsia="Arial" w:hAnsi="Arial" w:cs="Arial"/>
                <w:b/>
                <w:sz w:val="20"/>
                <w:szCs w:val="20"/>
              </w:rPr>
              <w:t>email_address_ref</w:t>
            </w:r>
            <w:proofErr w:type="spellEnd"/>
            <w:r>
              <w:rPr>
                <w:rFonts w:ascii="Menlo" w:eastAsia="Menlo" w:hAnsi="Menlo" w:cs="Menlo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(required)</w:t>
            </w:r>
          </w:p>
          <w:p w:rsidR="00931860" w:rsidRDefault="00931860">
            <w:pPr>
              <w:shd w:val="clear" w:color="auto" w:fill="FFFFFF"/>
              <w:rPr>
                <w:rFonts w:ascii="Menlo" w:eastAsia="Menlo" w:hAnsi="Menlo" w:cs="Menlo"/>
                <w:b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identifier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email-address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reference to the email address itself.</w:t>
            </w:r>
          </w:p>
        </w:tc>
      </w:tr>
    </w:tbl>
    <w:p w:rsidR="00931860" w:rsidRDefault="00931860"/>
    <w:p w:rsidR="00931860" w:rsidRDefault="00931860">
      <w:pPr>
        <w:pStyle w:val="Heading2"/>
      </w:pPr>
      <w:bookmarkStart w:id="15" w:name="_ww38y8c7pd6t" w:colFirst="0" w:colLast="0"/>
      <w:bookmarkEnd w:id="15"/>
    </w:p>
    <w:p w:rsidR="00931860" w:rsidRDefault="00612848">
      <w:pPr>
        <w:pStyle w:val="Heading2"/>
      </w:pPr>
      <w:bookmarkStart w:id="16" w:name="_z86i647kfd01" w:colFirst="0" w:colLast="0"/>
      <w:bookmarkEnd w:id="16"/>
      <w:r>
        <w:t>2.2 Contact Number Object Type</w:t>
      </w:r>
    </w:p>
    <w:p w:rsidR="00931860" w:rsidRDefault="00612848">
      <w:pPr>
        <w:spacing w:line="331" w:lineRule="auto"/>
        <w:rPr>
          <w:color w:val="C7254E"/>
          <w:shd w:val="clear" w:color="auto" w:fill="F9F2F4"/>
        </w:rPr>
      </w:pPr>
      <w:r>
        <w:rPr>
          <w:b/>
        </w:rPr>
        <w:t>Type Name:</w:t>
      </w:r>
      <w:r>
        <w:t xml:space="preserve"> </w:t>
      </w:r>
      <w:r>
        <w:rPr>
          <w:rFonts w:ascii="Consolas" w:eastAsia="Consolas" w:hAnsi="Consolas" w:cs="Consolas"/>
          <w:color w:val="C7254E"/>
          <w:shd w:val="clear" w:color="auto" w:fill="F9F2F4"/>
        </w:rPr>
        <w:t>contact-number</w:t>
      </w:r>
    </w:p>
    <w:p w:rsidR="00931860" w:rsidRDefault="00931860">
      <w:pPr>
        <w:spacing w:line="331" w:lineRule="auto"/>
        <w:rPr>
          <w:color w:val="C7254E"/>
          <w:shd w:val="clear" w:color="auto" w:fill="F9F2F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040"/>
        <w:gridCol w:w="4200"/>
      </w:tblGrid>
      <w:tr w:rsidR="00931860">
        <w:tc>
          <w:tcPr>
            <w:tcW w:w="312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Property Name</w:t>
            </w:r>
          </w:p>
        </w:tc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420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93186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additional description for the phone number and its purpose.</w:t>
            </w:r>
          </w:p>
        </w:tc>
      </w:tr>
      <w:tr w:rsidR="0093186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contact_number_type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(required)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open-vocab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type of number this is used for.  This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SHOULD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be drawn from </w:t>
            </w: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contact-number-</w:t>
            </w:r>
            <w:proofErr w:type="spellStart"/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ov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3186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shd w:val="clear" w:color="auto" w:fill="FFFFFF"/>
              <w:rPr>
                <w:rFonts w:ascii="Menlo" w:eastAsia="Menlo" w:hAnsi="Menlo" w:cs="Menlo"/>
                <w:b/>
                <w:sz w:val="20"/>
                <w:szCs w:val="20"/>
              </w:rPr>
            </w:pPr>
            <w:proofErr w:type="spellStart"/>
            <w:r w:rsidRPr="00612848">
              <w:rPr>
                <w:rFonts w:ascii="Arial" w:eastAsia="Arial" w:hAnsi="Arial" w:cs="Arial"/>
                <w:b/>
                <w:sz w:val="20"/>
                <w:szCs w:val="20"/>
              </w:rPr>
              <w:t>contact_number</w:t>
            </w:r>
            <w:proofErr w:type="spellEnd"/>
            <w:r>
              <w:rPr>
                <w:rFonts w:ascii="Menlo" w:eastAsia="Menlo" w:hAnsi="Menlo" w:cs="Menlo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(required)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z w:val="20"/>
                <w:szCs w:val="20"/>
                <w:shd w:val="clear" w:color="auto" w:fill="F9F2F4"/>
              </w:rPr>
              <w:t>string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contact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Typically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 phone number.</w:t>
            </w:r>
          </w:p>
        </w:tc>
      </w:tr>
    </w:tbl>
    <w:p w:rsidR="00931860" w:rsidRDefault="00931860"/>
    <w:p w:rsidR="00931860" w:rsidRDefault="00612848">
      <w:pPr>
        <w:pStyle w:val="Heading2"/>
      </w:pPr>
      <w:bookmarkStart w:id="17" w:name="_jdzhu9lwkk6w" w:colFirst="0" w:colLast="0"/>
      <w:bookmarkEnd w:id="17"/>
      <w:r>
        <w:br w:type="page"/>
      </w:r>
    </w:p>
    <w:p w:rsidR="00931860" w:rsidRDefault="00612848">
      <w:pPr>
        <w:pStyle w:val="Heading1"/>
      </w:pPr>
      <w:bookmarkStart w:id="18" w:name="_3qeisfn7nvza" w:colFirst="0" w:colLast="0"/>
      <w:bookmarkEnd w:id="18"/>
      <w:r>
        <w:lastRenderedPageBreak/>
        <w:t xml:space="preserve">2. </w:t>
      </w:r>
      <w:r>
        <w:t>Vocabularies</w:t>
      </w:r>
    </w:p>
    <w:p w:rsidR="00931860" w:rsidRDefault="00931860"/>
    <w:p w:rsidR="00931860" w:rsidRDefault="00612848">
      <w:pPr>
        <w:pStyle w:val="Heading2"/>
      </w:pPr>
      <w:bookmarkStart w:id="19" w:name="_uu9mbhe08ffm" w:colFirst="0" w:colLast="0"/>
      <w:bookmarkEnd w:id="19"/>
      <w:r>
        <w:t>2.1 Contact Number Type Vocabulary</w:t>
      </w:r>
    </w:p>
    <w:p w:rsidR="00931860" w:rsidRDefault="00612848">
      <w:pPr>
        <w:rPr>
          <w:shd w:val="clear" w:color="auto" w:fill="F9F2F4"/>
        </w:rPr>
      </w:pPr>
      <w:r>
        <w:rPr>
          <w:b/>
        </w:rPr>
        <w:t>Type Name</w:t>
      </w:r>
      <w:r>
        <w:t xml:space="preserve">: </w:t>
      </w:r>
      <w:r>
        <w:rPr>
          <w:rFonts w:ascii="Consolas" w:eastAsia="Consolas" w:hAnsi="Consolas" w:cs="Consolas"/>
          <w:color w:val="C7254E"/>
          <w:shd w:val="clear" w:color="auto" w:fill="F9F2F4"/>
        </w:rPr>
        <w:t>contact-number-</w:t>
      </w:r>
      <w:proofErr w:type="spellStart"/>
      <w:r>
        <w:rPr>
          <w:rFonts w:ascii="Consolas" w:eastAsia="Consolas" w:hAnsi="Consolas" w:cs="Consolas"/>
          <w:color w:val="C7254E"/>
          <w:shd w:val="clear" w:color="auto" w:fill="F9F2F4"/>
        </w:rPr>
        <w:t>ov</w:t>
      </w:r>
      <w:proofErr w:type="spellEnd"/>
    </w:p>
    <w:p w:rsidR="00931860" w:rsidRDefault="0093186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85"/>
      </w:tblGrid>
      <w:tr w:rsidR="00931860">
        <w:tc>
          <w:tcPr>
            <w:tcW w:w="337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Vocabulary Value</w:t>
            </w:r>
          </w:p>
        </w:tc>
        <w:tc>
          <w:tcPr>
            <w:tcW w:w="598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classified-phone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work email address that can be used to reach the individual on a classified network.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personal-fax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personal fax number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personal-phone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personal email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unclassified-phone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work email address that can be used to reach the individual on an unclassified network.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work-phone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work email address that can be used to reach the individual when no distinction is required between classified or unclassified systems.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work-fax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work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fax number</w:t>
            </w:r>
          </w:p>
        </w:tc>
      </w:tr>
    </w:tbl>
    <w:p w:rsidR="00931860" w:rsidRDefault="00931860">
      <w:pPr>
        <w:pStyle w:val="Heading1"/>
      </w:pPr>
      <w:bookmarkStart w:id="20" w:name="_t2vtmtgqk8r0" w:colFirst="0" w:colLast="0"/>
      <w:bookmarkEnd w:id="20"/>
    </w:p>
    <w:p w:rsidR="00931860" w:rsidRDefault="00612848">
      <w:pPr>
        <w:pStyle w:val="Heading2"/>
      </w:pPr>
      <w:bookmarkStart w:id="21" w:name="_di40linkx71b" w:colFirst="0" w:colLast="0"/>
      <w:bookmarkEnd w:id="21"/>
      <w:r>
        <w:t>2.2 Email Contact Type Vocabulary</w:t>
      </w:r>
    </w:p>
    <w:p w:rsidR="00931860" w:rsidRDefault="00612848">
      <w:pPr>
        <w:rPr>
          <w:shd w:val="clear" w:color="auto" w:fill="F9F2F4"/>
        </w:rPr>
      </w:pPr>
      <w:r>
        <w:rPr>
          <w:b/>
        </w:rPr>
        <w:t>Type Name</w:t>
      </w:r>
      <w:r>
        <w:t xml:space="preserve">: </w:t>
      </w:r>
      <w:r>
        <w:rPr>
          <w:rFonts w:ascii="Consolas" w:eastAsia="Consolas" w:hAnsi="Consolas" w:cs="Consolas"/>
          <w:color w:val="C7254E"/>
          <w:shd w:val="clear" w:color="auto" w:fill="F9F2F4"/>
        </w:rPr>
        <w:t>email-contact-</w:t>
      </w:r>
      <w:proofErr w:type="spellStart"/>
      <w:r>
        <w:rPr>
          <w:rFonts w:ascii="Consolas" w:eastAsia="Consolas" w:hAnsi="Consolas" w:cs="Consolas"/>
          <w:color w:val="C7254E"/>
          <w:shd w:val="clear" w:color="auto" w:fill="F9F2F4"/>
        </w:rPr>
        <w:t>ov</w:t>
      </w:r>
      <w:proofErr w:type="spellEnd"/>
    </w:p>
    <w:p w:rsidR="00931860" w:rsidRDefault="00931860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85"/>
      </w:tblGrid>
      <w:tr w:rsidR="00931860">
        <w:tc>
          <w:tcPr>
            <w:tcW w:w="337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Vocabulary Value</w:t>
            </w:r>
          </w:p>
        </w:tc>
        <w:tc>
          <w:tcPr>
            <w:tcW w:w="598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classified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work email address that can be used to reach the individual on a classified network.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organizational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shared email address for an organization.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personal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personal email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unclassified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work email address that can be used to reach the individual on an unclassified network.</w:t>
            </w:r>
          </w:p>
        </w:tc>
      </w:tr>
      <w:tr w:rsidR="00931860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</w:pPr>
            <w:r>
              <w:rPr>
                <w:rFonts w:ascii="Consolas" w:eastAsia="Consolas" w:hAnsi="Consolas" w:cs="Consolas"/>
                <w:color w:val="073763"/>
                <w:sz w:val="20"/>
                <w:szCs w:val="20"/>
                <w:shd w:val="clear" w:color="auto" w:fill="CFE2F3"/>
              </w:rPr>
              <w:t>work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work email address that can be used to reach the individual when no distinction is required between classified or unclassified systems.</w:t>
            </w:r>
          </w:p>
        </w:tc>
      </w:tr>
    </w:tbl>
    <w:p w:rsidR="00931860" w:rsidRDefault="00931860">
      <w:pPr>
        <w:pStyle w:val="Heading2"/>
      </w:pPr>
      <w:bookmarkStart w:id="22" w:name="_ol5h1xqpc865" w:colFirst="0" w:colLast="0"/>
      <w:bookmarkEnd w:id="22"/>
    </w:p>
    <w:p w:rsidR="00931860" w:rsidRDefault="00612848">
      <w:pPr>
        <w:pStyle w:val="Heading1"/>
      </w:pPr>
      <w:bookmarkStart w:id="23" w:name="_a24kkqk7dueo" w:colFirst="0" w:colLast="0"/>
      <w:bookmarkEnd w:id="23"/>
      <w:r>
        <w:t>Appendix A. Acknowledgements</w:t>
      </w:r>
    </w:p>
    <w:p w:rsidR="00931860" w:rsidRDefault="00612848">
      <w:pPr>
        <w:rPr>
          <w:rFonts w:ascii="Arial" w:eastAsia="Arial" w:hAnsi="Arial" w:cs="Arial"/>
          <w:b/>
          <w:color w:val="3D85C6"/>
        </w:rPr>
      </w:pPr>
      <w:r>
        <w:rPr>
          <w:rFonts w:ascii="Arial" w:eastAsia="Arial" w:hAnsi="Arial" w:cs="Arial"/>
          <w:b/>
          <w:color w:val="3D85C6"/>
        </w:rPr>
        <w:t>Primary Editor</w:t>
      </w:r>
    </w:p>
    <w:p w:rsidR="00931860" w:rsidRDefault="00612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Jeffrey Mates, US Department of Defense (DoD)</w:t>
      </w:r>
    </w:p>
    <w:p w:rsidR="00931860" w:rsidRDefault="00931860">
      <w:pPr>
        <w:rPr>
          <w:rFonts w:ascii="Arial" w:eastAsia="Arial" w:hAnsi="Arial" w:cs="Arial"/>
        </w:rPr>
      </w:pPr>
    </w:p>
    <w:p w:rsidR="00931860" w:rsidRDefault="00931860">
      <w:pPr>
        <w:rPr>
          <w:rFonts w:ascii="Arial" w:eastAsia="Arial" w:hAnsi="Arial" w:cs="Arial"/>
          <w:b/>
          <w:color w:val="3D85C6"/>
        </w:rPr>
      </w:pPr>
    </w:p>
    <w:p w:rsidR="00931860" w:rsidRDefault="006128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D85C6"/>
        </w:rPr>
        <w:t>Contributors</w:t>
      </w:r>
    </w:p>
    <w:p w:rsidR="00931860" w:rsidRDefault="00612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following individuals were members of the OASIS CTI Technical Committee and contributed time and effort to ensure that this extension would be possible.  Their contributions are gratefully acknowledged:</w:t>
      </w:r>
    </w:p>
    <w:p w:rsidR="00931860" w:rsidRDefault="00931860">
      <w:pPr>
        <w:rPr>
          <w:rFonts w:ascii="Arial" w:eastAsia="Arial" w:hAnsi="Arial" w:cs="Arial"/>
          <w:b/>
        </w:rPr>
      </w:pPr>
    </w:p>
    <w:p w:rsidR="00931860" w:rsidRDefault="00931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931860" w:rsidRDefault="00931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931860" w:rsidRDefault="00931860"/>
    <w:p w:rsidR="00931860" w:rsidRDefault="00612848">
      <w:pPr>
        <w:pStyle w:val="Heading1"/>
      </w:pPr>
      <w:bookmarkStart w:id="24" w:name="_iphtnr53lsts" w:colFirst="0" w:colLast="0"/>
      <w:bookmarkEnd w:id="24"/>
      <w:r>
        <w:br w:type="page"/>
      </w:r>
    </w:p>
    <w:p w:rsidR="00931860" w:rsidRDefault="00612848">
      <w:pPr>
        <w:pStyle w:val="Heading1"/>
      </w:pPr>
      <w:bookmarkStart w:id="25" w:name="_krzdyq6cdlvk" w:colFirst="0" w:colLast="0"/>
      <w:bookmarkEnd w:id="25"/>
      <w:r>
        <w:lastRenderedPageBreak/>
        <w:t>Appendix B. Revision History</w:t>
      </w:r>
    </w:p>
    <w:p w:rsidR="00931860" w:rsidRDefault="0093186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85"/>
        <w:gridCol w:w="2100"/>
        <w:gridCol w:w="3930"/>
      </w:tblGrid>
      <w:tr w:rsidR="00931860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Changes Made</w:t>
            </w:r>
          </w:p>
        </w:tc>
      </w:tr>
      <w:tr w:rsidR="00931860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</w:t>
            </w:r>
          </w:p>
        </w:tc>
        <w:tc>
          <w:tcPr>
            <w:tcW w:w="148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2022-10-13</w:t>
            </w:r>
          </w:p>
        </w:tc>
        <w:tc>
          <w:tcPr>
            <w:tcW w:w="21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Jeffrey Mates</w:t>
            </w:r>
          </w:p>
        </w:tc>
        <w:tc>
          <w:tcPr>
            <w:tcW w:w="39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Version</w:t>
            </w:r>
          </w:p>
        </w:tc>
      </w:tr>
      <w:tr w:rsidR="00931860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02</w:t>
            </w:r>
          </w:p>
        </w:tc>
        <w:tc>
          <w:tcPr>
            <w:tcW w:w="148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2022-11-10</w:t>
            </w:r>
          </w:p>
        </w:tc>
        <w:tc>
          <w:tcPr>
            <w:tcW w:w="21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Jeffrey Mates</w:t>
            </w:r>
          </w:p>
        </w:tc>
        <w:tc>
          <w:tcPr>
            <w:tcW w:w="39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Added organizational type for email contact type</w:t>
            </w:r>
          </w:p>
        </w:tc>
      </w:tr>
      <w:tr w:rsidR="00931860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</w:t>
            </w:r>
          </w:p>
        </w:tc>
        <w:tc>
          <w:tcPr>
            <w:tcW w:w="148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2022-12-16</w:t>
            </w:r>
          </w:p>
        </w:tc>
        <w:tc>
          <w:tcPr>
            <w:tcW w:w="21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Jeffrey Mates</w:t>
            </w:r>
          </w:p>
        </w:tc>
        <w:tc>
          <w:tcPr>
            <w:tcW w:w="39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60" w:rsidRDefault="00612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Renamed “number” and “</w:t>
            </w:r>
            <w:proofErr w:type="spellStart"/>
            <w:r>
              <w:t>number_type</w:t>
            </w:r>
            <w:proofErr w:type="spellEnd"/>
            <w:r>
              <w:t>” to “</w:t>
            </w:r>
            <w:proofErr w:type="spellStart"/>
            <w:r>
              <w:t>contact_number</w:t>
            </w:r>
            <w:proofErr w:type="spellEnd"/>
            <w:r>
              <w:t>” and “</w:t>
            </w:r>
            <w:proofErr w:type="spellStart"/>
            <w:r>
              <w:t>contact_number_type</w:t>
            </w:r>
            <w:proofErr w:type="spellEnd"/>
            <w:r>
              <w:t>”.  Renamed “</w:t>
            </w:r>
            <w:proofErr w:type="spellStart"/>
            <w:r>
              <w:t>email_type</w:t>
            </w:r>
            <w:proofErr w:type="spellEnd"/>
            <w:r>
              <w:t>” and “</w:t>
            </w:r>
            <w:proofErr w:type="spellStart"/>
            <w:r>
              <w:t>email_ref</w:t>
            </w:r>
            <w:proofErr w:type="spellEnd"/>
            <w:r>
              <w:t>” to “</w:t>
            </w:r>
            <w:proofErr w:type="spellStart"/>
            <w:r>
              <w:t>email_address_type</w:t>
            </w:r>
            <w:proofErr w:type="spellEnd"/>
            <w:r>
              <w:t>” and “email_address_ref”.</w:t>
            </w:r>
            <w:bookmarkStart w:id="26" w:name="_GoBack"/>
            <w:bookmarkEnd w:id="26"/>
          </w:p>
        </w:tc>
      </w:tr>
    </w:tbl>
    <w:p w:rsidR="00931860" w:rsidRDefault="00931860">
      <w:pPr>
        <w:pBdr>
          <w:top w:val="nil"/>
          <w:left w:val="nil"/>
          <w:bottom w:val="nil"/>
          <w:right w:val="nil"/>
          <w:between w:val="nil"/>
        </w:pBdr>
      </w:pPr>
    </w:p>
    <w:p w:rsidR="00931860" w:rsidRDefault="00931860"/>
    <w:p w:rsidR="00931860" w:rsidRDefault="00931860"/>
    <w:sectPr w:rsidR="0093186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12848">
      <w:r>
        <w:separator/>
      </w:r>
    </w:p>
  </w:endnote>
  <w:endnote w:type="continuationSeparator" w:id="0">
    <w:p w:rsidR="00000000" w:rsidRDefault="0061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60" w:rsidRDefault="006128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931860" w:rsidRDefault="009318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60" w:rsidRDefault="006128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931860" w:rsidRDefault="009318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12848">
      <w:r>
        <w:separator/>
      </w:r>
    </w:p>
  </w:footnote>
  <w:footnote w:type="continuationSeparator" w:id="0">
    <w:p w:rsidR="00000000" w:rsidRDefault="0061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8779C"/>
    <w:multiLevelType w:val="multilevel"/>
    <w:tmpl w:val="BA3E4E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7E3C1343"/>
    <w:multiLevelType w:val="multilevel"/>
    <w:tmpl w:val="4F7006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60"/>
    <w:rsid w:val="00612848"/>
    <w:rsid w:val="009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B6B420"/>
  <w15:docId w15:val="{EF0CD093-E5EB-445E-B27F-595396DC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 w:line="276" w:lineRule="auto"/>
      <w:outlineLvl w:val="0"/>
    </w:pPr>
    <w:rPr>
      <w:rFonts w:ascii="Arial" w:eastAsia="Arial" w:hAnsi="Arial" w:cs="Arial"/>
      <w:b/>
      <w:color w:val="3B007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color w:val="3B007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b/>
      <w:color w:val="3B0070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b/>
      <w:color w:val="3B007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rFonts w:ascii="Arial" w:eastAsia="Arial" w:hAnsi="Arial" w:cs="Arial"/>
      <w:b/>
      <w:color w:val="3B007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rFonts w:ascii="Arial" w:eastAsia="Arial" w:hAnsi="Arial" w:cs="Arial"/>
      <w:b/>
      <w:color w:val="3B0070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642</Words>
  <Characters>3666</Characters>
  <DocSecurity>0</DocSecurity>
  <Lines>30</Lines>
  <Paragraphs>8</Paragraphs>
  <ScaleCrop>false</ScaleCrop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2022-12-16T21:49:00Z</dcterms:created>
  <dcterms:modified xsi:type="dcterms:W3CDTF">2022-12-16T21:50:00Z</dcterms:modified>
</cp:coreProperties>
</file>