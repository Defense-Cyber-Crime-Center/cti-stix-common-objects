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A9BE" w14:textId="33FEB1E1" w:rsidR="005E7B37" w:rsidRDefault="00000000" w:rsidP="005E7B37">
      <w:pPr>
        <w:pStyle w:val="Title"/>
        <w:pBdr>
          <w:top w:val="nil"/>
          <w:left w:val="nil"/>
          <w:bottom w:val="nil"/>
          <w:right w:val="nil"/>
          <w:between w:val="nil"/>
        </w:pBdr>
        <w:rPr>
          <w:noProof/>
        </w:rPr>
      </w:pPr>
      <w:bookmarkStart w:id="0" w:name="_4do73o99e2l7" w:colFirst="0" w:colLast="0"/>
      <w:bookmarkEnd w:id="0"/>
      <w:r>
        <w:rPr>
          <w:noProof/>
        </w:rPr>
        <w:pict w14:anchorId="2C5563C0">
          <v:rect id="_x0000_i1025" alt="" style="width:468pt;height:.05pt;mso-width-percent:0;mso-height-percent:0;mso-width-percent:0;mso-height-percent:0" o:hralign="center" o:hrstd="t" o:hr="t" fillcolor="#a0a0a0" stroked="f"/>
        </w:pict>
      </w:r>
      <w:r w:rsidR="00C91ACE">
        <w:rPr>
          <w:noProof/>
        </w:rPr>
        <w:t>PAP</w:t>
      </w:r>
      <w:r w:rsidR="005E7B37">
        <w:rPr>
          <w:noProof/>
        </w:rPr>
        <w:t xml:space="preserve"> Marking Definition for </w:t>
      </w:r>
      <w:r w:rsidR="005E7B37">
        <w:t>STIX™ Version 2.1</w:t>
      </w:r>
    </w:p>
    <w:p w14:paraId="6B32E7BD" w14:textId="34A2C21A" w:rsidR="005E7B37" w:rsidRDefault="00C91ACE" w:rsidP="005E7B37">
      <w:pPr>
        <w:pStyle w:val="Title"/>
        <w:pBdr>
          <w:top w:val="nil"/>
          <w:left w:val="nil"/>
          <w:bottom w:val="nil"/>
          <w:right w:val="nil"/>
          <w:between w:val="nil"/>
        </w:pBdr>
        <w:rPr>
          <w:sz w:val="24"/>
          <w:szCs w:val="24"/>
        </w:rPr>
      </w:pPr>
      <w:bookmarkStart w:id="1" w:name="_ehzdxcsjrzgp" w:colFirst="0" w:colLast="0"/>
      <w:bookmarkEnd w:id="1"/>
      <w:r>
        <w:rPr>
          <w:sz w:val="24"/>
          <w:szCs w:val="24"/>
        </w:rPr>
        <w:t>Draft</w:t>
      </w:r>
    </w:p>
    <w:p w14:paraId="1AF13878" w14:textId="69A68B87" w:rsidR="005E7B37" w:rsidRDefault="00C91ACE" w:rsidP="005E7B37">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28</w:t>
      </w:r>
      <w:r w:rsidR="005E7B37">
        <w:rPr>
          <w:sz w:val="24"/>
          <w:szCs w:val="24"/>
        </w:rPr>
        <w:t xml:space="preserve"> </w:t>
      </w:r>
      <w:r>
        <w:rPr>
          <w:sz w:val="24"/>
          <w:szCs w:val="24"/>
        </w:rPr>
        <w:t>November</w:t>
      </w:r>
      <w:r w:rsidR="005E7B37">
        <w:rPr>
          <w:sz w:val="24"/>
          <w:szCs w:val="24"/>
        </w:rPr>
        <w:t xml:space="preserve"> 2022</w:t>
      </w:r>
    </w:p>
    <w:p w14:paraId="33102258" w14:textId="593A8505" w:rsidR="005E7B37" w:rsidRDefault="005E7B37" w:rsidP="005E7B37">
      <w:pPr>
        <w:pStyle w:val="Subtitle"/>
        <w:pBdr>
          <w:top w:val="nil"/>
          <w:left w:val="nil"/>
          <w:bottom w:val="nil"/>
          <w:right w:val="nil"/>
          <w:between w:val="nil"/>
        </w:pBdr>
      </w:pPr>
      <w:bookmarkStart w:id="3" w:name="_23o3f7qw8a8n" w:colFirst="0" w:colLast="0"/>
      <w:bookmarkEnd w:id="3"/>
    </w:p>
    <w:p w14:paraId="0D026024" w14:textId="77777777" w:rsidR="005E7B37" w:rsidRDefault="005E7B37" w:rsidP="005E7B37">
      <w:pPr>
        <w:pStyle w:val="Subtitle"/>
        <w:pBdr>
          <w:top w:val="nil"/>
          <w:left w:val="nil"/>
          <w:bottom w:val="nil"/>
          <w:right w:val="nil"/>
          <w:between w:val="nil"/>
        </w:pBdr>
      </w:pPr>
      <w:bookmarkStart w:id="4" w:name="_6ee5ghdmll1d" w:colFirst="0" w:colLast="0"/>
      <w:bookmarkEnd w:id="4"/>
      <w:r w:rsidDel="00641408">
        <w:t xml:space="preserve"> </w:t>
      </w:r>
    </w:p>
    <w:p w14:paraId="2F2EF436" w14:textId="77777777" w:rsidR="005E7B37" w:rsidRDefault="005E7B37" w:rsidP="005E7B37">
      <w:pPr>
        <w:pStyle w:val="Subtitle"/>
        <w:pBdr>
          <w:top w:val="nil"/>
          <w:left w:val="nil"/>
          <w:bottom w:val="nil"/>
          <w:right w:val="nil"/>
          <w:between w:val="nil"/>
        </w:pBdr>
      </w:pPr>
      <w:bookmarkStart w:id="5" w:name="_1yifmfn1f31e" w:colFirst="0" w:colLast="0"/>
      <w:bookmarkEnd w:id="5"/>
      <w:r>
        <w:t>​Editors:</w:t>
      </w:r>
    </w:p>
    <w:p w14:paraId="375B78C2" w14:textId="5FA2E501" w:rsidR="005E7B37" w:rsidRDefault="00C91ACE" w:rsidP="005E7B37">
      <w:pPr>
        <w:ind w:left="720"/>
      </w:pPr>
      <w:r>
        <w:t>Jill Kamienski</w:t>
      </w:r>
    </w:p>
    <w:p w14:paraId="7C7980FD" w14:textId="1F53FD53" w:rsidR="00BB6CCB" w:rsidRDefault="00BB6CCB" w:rsidP="00BB6CCB">
      <w:pPr>
        <w:pBdr>
          <w:top w:val="nil"/>
          <w:left w:val="nil"/>
          <w:bottom w:val="nil"/>
          <w:right w:val="nil"/>
          <w:between w:val="nil"/>
        </w:pBdr>
        <w:rPr>
          <w:rFonts w:ascii="Arial" w:eastAsia="Arial" w:hAnsi="Arial" w:cs="Arial"/>
          <w:b/>
          <w:color w:val="3B0070"/>
          <w:sz w:val="20"/>
          <w:szCs w:val="20"/>
        </w:rPr>
      </w:pPr>
      <w:bookmarkStart w:id="6" w:name="uq8rwa36xuuz" w:colFirst="0" w:colLast="0"/>
      <w:bookmarkStart w:id="7" w:name="_76x6ttw5y9bx" w:colFirst="0" w:colLast="0"/>
      <w:bookmarkEnd w:id="6"/>
      <w:bookmarkEnd w:id="7"/>
    </w:p>
    <w:p w14:paraId="742A1AF0" w14:textId="7949F310" w:rsidR="00BB6CCB" w:rsidRDefault="00BB6CCB" w:rsidP="00BB6CCB">
      <w:pPr>
        <w:pStyle w:val="Subtitle"/>
        <w:pBdr>
          <w:top w:val="nil"/>
          <w:left w:val="nil"/>
          <w:bottom w:val="nil"/>
          <w:right w:val="nil"/>
          <w:between w:val="nil"/>
        </w:pBdr>
      </w:pPr>
      <w:r>
        <w:t>Additional artifacts:</w:t>
      </w:r>
    </w:p>
    <w:p w14:paraId="24FEB209" w14:textId="7205BB02" w:rsidR="00BB6CCB" w:rsidRPr="00BB6CCB" w:rsidRDefault="00A4369B" w:rsidP="00BB6CCB">
      <w:pPr>
        <w:numPr>
          <w:ilvl w:val="0"/>
          <w:numId w:val="2"/>
        </w:numPr>
        <w:pBdr>
          <w:top w:val="nil"/>
          <w:left w:val="nil"/>
          <w:bottom w:val="nil"/>
          <w:right w:val="nil"/>
          <w:between w:val="nil"/>
        </w:pBdr>
        <w:ind w:left="1080"/>
        <w:contextualSpacing/>
      </w:pPr>
      <w:r w:rsidRPr="00A4369B">
        <w:t>Permissible Actions Protocol (PAP) MISP Taxonomy</w:t>
      </w:r>
    </w:p>
    <w:p w14:paraId="3A06DA9D" w14:textId="257B0B9E" w:rsidR="005E7B37" w:rsidRDefault="005E7B37" w:rsidP="005E7B37">
      <w:pPr>
        <w:pBdr>
          <w:top w:val="nil"/>
          <w:left w:val="nil"/>
          <w:bottom w:val="nil"/>
          <w:right w:val="nil"/>
          <w:between w:val="nil"/>
        </w:pBdr>
        <w:ind w:left="720"/>
      </w:pPr>
      <w:r>
        <w:t>This prose specification is one component of a Work Product that also includes:</w:t>
      </w:r>
    </w:p>
    <w:p w14:paraId="3AF13584" w14:textId="28E908E0" w:rsidR="005E7B37" w:rsidRDefault="005E7B37" w:rsidP="005E7B37">
      <w:pPr>
        <w:numPr>
          <w:ilvl w:val="0"/>
          <w:numId w:val="2"/>
        </w:numPr>
        <w:pBdr>
          <w:top w:val="nil"/>
          <w:left w:val="nil"/>
          <w:bottom w:val="nil"/>
          <w:right w:val="nil"/>
          <w:between w:val="nil"/>
        </w:pBdr>
        <w:ind w:left="1080"/>
        <w:contextualSpacing/>
      </w:pPr>
      <w:r w:rsidRPr="00066920">
        <w:t xml:space="preserve">STIX™ Version 2.1 </w:t>
      </w:r>
      <w:r>
        <w:t>–</w:t>
      </w:r>
      <w:r w:rsidRPr="00066920">
        <w:t xml:space="preserve"> </w:t>
      </w:r>
      <w:r>
        <w:t>OASIS specification</w:t>
      </w:r>
    </w:p>
    <w:p w14:paraId="529ED574" w14:textId="77777777" w:rsidR="005E7B37" w:rsidRDefault="005E7B37" w:rsidP="005E7B37">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326FAE70" w14:textId="77777777" w:rsidR="005E7B37" w:rsidRDefault="005E7B37" w:rsidP="005E7B37">
      <w:pPr>
        <w:pBdr>
          <w:top w:val="nil"/>
          <w:left w:val="nil"/>
          <w:bottom w:val="nil"/>
          <w:right w:val="nil"/>
          <w:between w:val="nil"/>
        </w:pBdr>
        <w:ind w:left="720"/>
      </w:pPr>
      <w:r>
        <w:t>This specification replaces or supersedes:</w:t>
      </w:r>
    </w:p>
    <w:p w14:paraId="0183DCBA" w14:textId="77777777" w:rsidR="005E7B37" w:rsidRDefault="005E7B37" w:rsidP="005E7B37">
      <w:pPr>
        <w:numPr>
          <w:ilvl w:val="0"/>
          <w:numId w:val="1"/>
        </w:numPr>
        <w:pBdr>
          <w:top w:val="nil"/>
          <w:left w:val="nil"/>
          <w:bottom w:val="nil"/>
          <w:right w:val="nil"/>
          <w:between w:val="nil"/>
        </w:pBdr>
        <w:ind w:left="1080"/>
        <w:contextualSpacing/>
      </w:pPr>
      <w:r>
        <w:rPr>
          <w:i/>
        </w:rPr>
        <w:t>N/A</w:t>
      </w:r>
    </w:p>
    <w:p w14:paraId="3AB77D79" w14:textId="77777777" w:rsidR="005E7B37" w:rsidRDefault="005E7B37" w:rsidP="005E7B37">
      <w:pPr>
        <w:pStyle w:val="Subtitle"/>
        <w:pBdr>
          <w:top w:val="nil"/>
          <w:left w:val="nil"/>
          <w:bottom w:val="nil"/>
          <w:right w:val="nil"/>
          <w:between w:val="nil"/>
        </w:pBdr>
      </w:pPr>
      <w:bookmarkStart w:id="10" w:name="_i4cloufk5xdx" w:colFirst="0" w:colLast="0"/>
      <w:bookmarkEnd w:id="10"/>
      <w:r>
        <w:t>Abstract:</w:t>
      </w:r>
    </w:p>
    <w:p w14:paraId="4D612884" w14:textId="131814E1" w:rsidR="00610398" w:rsidRDefault="006C4EC6">
      <w:r>
        <w:t xml:space="preserve">The Permissible </w:t>
      </w:r>
      <w:r>
        <w:t xml:space="preserve">Actions Protocol (PAP) </w:t>
      </w:r>
      <w:r w:rsidR="00A4369B">
        <w:t xml:space="preserve">used in MISP </w:t>
      </w:r>
      <w:r>
        <w:t xml:space="preserve">is a protocol that describes </w:t>
      </w:r>
      <w:r w:rsidRPr="006C4EC6">
        <w:t xml:space="preserve">how much </w:t>
      </w:r>
      <w:r w:rsidR="00B70B9B">
        <w:t xml:space="preserve">risk of </w:t>
      </w:r>
      <w:r w:rsidRPr="006C4EC6">
        <w:t>an attacker detect</w:t>
      </w:r>
      <w:r w:rsidR="00B70B9B">
        <w:t>ing</w:t>
      </w:r>
      <w:r w:rsidRPr="006C4EC6">
        <w:t xml:space="preserve"> current analysis state or defensive actions</w:t>
      </w:r>
      <w:r w:rsidR="00B70B9B">
        <w:t xml:space="preserve"> is acceptable</w:t>
      </w:r>
      <w:r w:rsidRPr="006C4EC6">
        <w:t xml:space="preserve">. It is designed to indicate what the receiver may do with the </w:t>
      </w:r>
      <w:r w:rsidR="00A4369B" w:rsidRPr="006C4EC6">
        <w:t>information,</w:t>
      </w:r>
      <w:r w:rsidRPr="006C4EC6">
        <w:t xml:space="preserve"> and it achieves this by using a color scheme.</w:t>
      </w:r>
      <w:r>
        <w:t xml:space="preserve"> PAP provides </w:t>
      </w:r>
      <w:r w:rsidRPr="006C4EC6">
        <w:t xml:space="preserve">a focus on what defenders are </w:t>
      </w:r>
      <w:r w:rsidRPr="006C4EC6">
        <w:rPr>
          <w:b/>
          <w:bCs/>
        </w:rPr>
        <w:t>allowed</w:t>
      </w:r>
      <w:r w:rsidRPr="006C4EC6">
        <w:t xml:space="preserve"> to do</w:t>
      </w:r>
      <w:r w:rsidR="00B70B9B">
        <w:t xml:space="preserve"> with information they receive</w:t>
      </w:r>
      <w:r w:rsidRPr="006C4EC6">
        <w:t>.</w:t>
      </w:r>
      <w:r>
        <w:t xml:space="preserve"> </w:t>
      </w:r>
      <w:r w:rsidR="00BB6CCB">
        <w:t>This document defines</w:t>
      </w:r>
      <w:r w:rsidR="009D4186">
        <w:t xml:space="preserve"> the</w:t>
      </w:r>
      <w:r w:rsidR="00BB6CCB">
        <w:t xml:space="preserve"> approach to express </w:t>
      </w:r>
      <w:r>
        <w:t>PAP</w:t>
      </w:r>
      <w:r w:rsidR="00BB6CCB">
        <w:t xml:space="preserve"> using Structured Threat Information Expression </w:t>
      </w:r>
      <w:r w:rsidR="00BB6CCB">
        <w:t>(STIX</w:t>
      </w:r>
      <w:r w:rsidR="00BB6CCB">
        <w:rPr>
          <w:vertAlign w:val="superscript"/>
        </w:rPr>
        <w:t>TM</w:t>
      </w:r>
      <w:r w:rsidR="00BB6CCB">
        <w:t>) language via the use of a marking definition</w:t>
      </w:r>
      <w:r w:rsidR="009D4186">
        <w:t xml:space="preserve"> object</w:t>
      </w:r>
      <w:r w:rsidR="00BB6CCB">
        <w:t>.</w:t>
      </w:r>
      <w:r w:rsidR="00610398">
        <w:br w:type="page"/>
      </w:r>
    </w:p>
    <w:p w14:paraId="2EC88E12" w14:textId="77777777" w:rsidR="00610398" w:rsidRDefault="00610398" w:rsidP="0073573F">
      <w:pPr>
        <w:pStyle w:val="Heading1"/>
        <w:numPr>
          <w:ilvl w:val="0"/>
          <w:numId w:val="0"/>
        </w:numPr>
      </w:pPr>
      <w:r>
        <w:lastRenderedPageBreak/>
        <w:t>1.​ </w:t>
      </w:r>
      <w:r w:rsidRPr="000A2D9D">
        <w:t>Data Markings in STIX</w:t>
      </w:r>
    </w:p>
    <w:p w14:paraId="680416A2" w14:textId="0F646D71" w:rsidR="00610398" w:rsidRDefault="00610398" w:rsidP="00610398">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D4629">
        <w:t xml:space="preserve">. </w:t>
      </w:r>
      <w:r>
        <w:t>For general information on data markings in STIX, see section 7</w:t>
      </w:r>
      <w:r w:rsidR="009D4186">
        <w:t>.2</w:t>
      </w:r>
      <w:r>
        <w:t xml:space="preserve"> of </w:t>
      </w:r>
      <w:r w:rsidRPr="0039612B">
        <w:t xml:space="preserve">STIX™ Version 2.1 - </w:t>
      </w:r>
      <w:r>
        <w:t>OASIS specification.</w:t>
      </w:r>
    </w:p>
    <w:p w14:paraId="07143F2E" w14:textId="4195570A" w:rsidR="00BC73FE" w:rsidRDefault="00BC73FE"/>
    <w:p w14:paraId="71C52393" w14:textId="0DB0F1F7" w:rsidR="0073573F" w:rsidRPr="0073573F" w:rsidRDefault="00610398" w:rsidP="0073573F">
      <w:pPr>
        <w:pStyle w:val="Heading3"/>
        <w:pBdr>
          <w:top w:val="nil"/>
          <w:left w:val="nil"/>
          <w:bottom w:val="nil"/>
          <w:right w:val="nil"/>
          <w:between w:val="nil"/>
        </w:pBdr>
        <w:rPr>
          <w:rFonts w:ascii="Arial" w:eastAsia="Arial" w:hAnsi="Arial" w:cs="Arial"/>
          <w:b/>
          <w:color w:val="3B0070"/>
          <w:sz w:val="32"/>
          <w:szCs w:val="28"/>
          <w:lang w:val="en"/>
        </w:rPr>
      </w:pPr>
      <w:r w:rsidRPr="00610398">
        <w:rPr>
          <w:rStyle w:val="Heading1Char"/>
        </w:rPr>
        <w:t>2. </w:t>
      </w:r>
      <w:bookmarkStart w:id="11" w:name="_Toc528065166"/>
      <w:r w:rsidRPr="00610398">
        <w:rPr>
          <w:rFonts w:ascii="Arial" w:eastAsia="Arial" w:hAnsi="Arial" w:cs="Arial"/>
          <w:b/>
          <w:color w:val="3B0070"/>
          <w:sz w:val="32"/>
          <w:szCs w:val="28"/>
        </w:rPr>
        <w:t xml:space="preserve">The </w:t>
      </w:r>
      <w:r w:rsidR="006C4EC6">
        <w:rPr>
          <w:rFonts w:ascii="Arial" w:eastAsia="Arial" w:hAnsi="Arial" w:cs="Arial"/>
          <w:b/>
          <w:color w:val="3B0070"/>
          <w:sz w:val="32"/>
          <w:szCs w:val="28"/>
        </w:rPr>
        <w:t>Permissible Actions</w:t>
      </w:r>
      <w:r w:rsidRPr="00610398">
        <w:rPr>
          <w:rFonts w:ascii="Arial" w:eastAsia="Arial" w:hAnsi="Arial" w:cs="Arial"/>
          <w:b/>
          <w:color w:val="3B0070"/>
          <w:sz w:val="32"/>
          <w:szCs w:val="28"/>
        </w:rPr>
        <w:t xml:space="preserve"> Protocol (</w:t>
      </w:r>
      <w:r w:rsidR="006C4EC6">
        <w:rPr>
          <w:rFonts w:ascii="Arial" w:eastAsia="Arial" w:hAnsi="Arial" w:cs="Arial"/>
          <w:b/>
          <w:color w:val="3B0070"/>
          <w:sz w:val="32"/>
          <w:szCs w:val="28"/>
        </w:rPr>
        <w:t>PA</w:t>
      </w:r>
      <w:r w:rsidRPr="00610398">
        <w:rPr>
          <w:rFonts w:ascii="Arial" w:eastAsia="Arial" w:hAnsi="Arial" w:cs="Arial"/>
          <w:b/>
          <w:color w:val="3B0070"/>
          <w:sz w:val="32"/>
          <w:szCs w:val="28"/>
        </w:rPr>
        <w:t xml:space="preserve">P) </w:t>
      </w:r>
      <w:r w:rsidRPr="00610398">
        <w:rPr>
          <w:rStyle w:val="Heading1Char"/>
        </w:rPr>
        <w:t>Marking Object Type</w:t>
      </w:r>
      <w:bookmarkEnd w:id="11"/>
    </w:p>
    <w:p w14:paraId="51F80E9B" w14:textId="77777777" w:rsidR="00610398" w:rsidRDefault="00610398" w:rsidP="00610398">
      <w:pPr>
        <w:pBdr>
          <w:top w:val="nil"/>
          <w:left w:val="nil"/>
          <w:bottom w:val="nil"/>
          <w:right w:val="nil"/>
          <w:between w:val="nil"/>
        </w:pBdr>
      </w:pPr>
    </w:p>
    <w:p w14:paraId="1C589147" w14:textId="375B4F9D" w:rsidR="00610398" w:rsidRDefault="00610398" w:rsidP="00610398">
      <w:pPr>
        <w:pBdr>
          <w:top w:val="nil"/>
          <w:left w:val="nil"/>
          <w:bottom w:val="nil"/>
          <w:right w:val="nil"/>
          <w:between w:val="nil"/>
        </w:pBdr>
      </w:pPr>
      <w:r w:rsidRPr="00A7310D">
        <w:t xml:space="preserve">The </w:t>
      </w:r>
      <w:r w:rsidR="00285E04">
        <w:t>Permissible Actions</w:t>
      </w:r>
      <w:r>
        <w:t xml:space="preserve"> Protocol</w:t>
      </w:r>
      <w:r w:rsidRPr="00300103">
        <w:t xml:space="preserve"> (</w:t>
      </w:r>
      <w:r w:rsidR="00285E04">
        <w:t>PA</w:t>
      </w:r>
      <w:r>
        <w:t>P</w:t>
      </w:r>
      <w:r w:rsidRPr="00300103">
        <w:t xml:space="preserve">) </w:t>
      </w:r>
      <w:r w:rsidRPr="00A7310D">
        <w:t xml:space="preserve">marking </w:t>
      </w:r>
      <w:r w:rsidR="008C1776">
        <w:t>definition</w:t>
      </w:r>
      <w:r w:rsidR="008C1776" w:rsidRPr="00A7310D">
        <w:t xml:space="preserve"> </w:t>
      </w:r>
      <w:r w:rsidRPr="00A7310D">
        <w:t>type</w:t>
      </w:r>
      <w:r>
        <w:t xml:space="preserve"> </w:t>
      </w:r>
      <w:r w:rsidRPr="00A7310D">
        <w:t xml:space="preserve">defines </w:t>
      </w:r>
      <w:r w:rsidRPr="00300103">
        <w:t xml:space="preserve">the </w:t>
      </w:r>
      <w:r>
        <w:t>STIX object types</w:t>
      </w:r>
      <w:r w:rsidRPr="00300103">
        <w:t xml:space="preserve"> required </w:t>
      </w:r>
      <w:r>
        <w:t xml:space="preserve">to share the </w:t>
      </w:r>
      <w:r w:rsidR="00285E04">
        <w:t>PA</w:t>
      </w:r>
      <w:r>
        <w:t xml:space="preserve">P standard </w:t>
      </w:r>
      <w:r w:rsidR="00A4369B">
        <w:t>used by MISP.</w:t>
      </w:r>
      <w:r>
        <w:t xml:space="preserve"> </w:t>
      </w:r>
      <w:r w:rsidR="00285E04">
        <w:t>PA</w:t>
      </w:r>
      <w:r>
        <w:t xml:space="preserve">P </w:t>
      </w:r>
      <w:r w:rsidRPr="00610398">
        <w:t xml:space="preserve">was created to facilitate greater sharing of potentially </w:t>
      </w:r>
      <w:r w:rsidRPr="00610398">
        <w:t>sensitive information and more effective collaboration</w:t>
      </w:r>
      <w:r w:rsidR="00411775">
        <w:t xml:space="preserve">, with a focus on what </w:t>
      </w:r>
      <w:r w:rsidR="00FF2330">
        <w:t xml:space="preserve">recipients </w:t>
      </w:r>
      <w:r w:rsidR="00411775">
        <w:t>are allowed to do</w:t>
      </w:r>
      <w:r w:rsidR="00FF2330">
        <w:t xml:space="preserve"> with the information</w:t>
      </w:r>
      <w:r w:rsidRPr="00610398">
        <w:t>. </w:t>
      </w:r>
      <w:r w:rsidR="00FF2330">
        <w:t>Some actions taken by defenders could alert attackers to the fact that they are aware of the attack or where they are in their analysis. This such actions should be limited, and PAP provides a way of describing such limitations.</w:t>
      </w:r>
      <w:r w:rsidRPr="00A7310D">
        <w:t xml:space="preserve"> </w:t>
      </w:r>
      <w:r w:rsidR="00411775">
        <w:t>PA</w:t>
      </w:r>
      <w:r w:rsidR="00DC5DA9">
        <w:t xml:space="preserve">P data markings are defined using </w:t>
      </w:r>
      <w:r w:rsidR="009D4186">
        <w:t xml:space="preserve">the </w:t>
      </w:r>
      <w:r w:rsidR="00DC5DA9">
        <w:t>“colors” of a traffic light</w:t>
      </w:r>
      <w:r w:rsidR="00DC5DA9">
        <w:t>.</w:t>
      </w:r>
    </w:p>
    <w:p w14:paraId="0CCA0279" w14:textId="77777777" w:rsidR="00610398" w:rsidRDefault="00610398" w:rsidP="00610398">
      <w:pPr>
        <w:pBdr>
          <w:top w:val="nil"/>
          <w:left w:val="nil"/>
          <w:bottom w:val="nil"/>
          <w:right w:val="nil"/>
          <w:between w:val="nil"/>
        </w:pBdr>
      </w:pPr>
    </w:p>
    <w:p w14:paraId="3CCD9FD8" w14:textId="5324F3C3" w:rsidR="00610398" w:rsidRDefault="00610398" w:rsidP="00610398">
      <w:pPr>
        <w:pBdr>
          <w:top w:val="nil"/>
          <w:left w:val="nil"/>
          <w:bottom w:val="nil"/>
          <w:right w:val="nil"/>
          <w:between w:val="nil"/>
        </w:pBdr>
      </w:pPr>
      <w:r>
        <w:t xml:space="preserve">Because </w:t>
      </w:r>
      <w:r w:rsidR="00411775">
        <w:t>PAP</w:t>
      </w:r>
      <w:r>
        <w:t xml:space="preserve"> </w:t>
      </w:r>
      <w:r w:rsidR="005A11A1">
        <w:t xml:space="preserve">1.0 </w:t>
      </w:r>
      <w:r>
        <w:t>data markings are not part of the STIX 2.1 specification, they must be specified using the Extension Definition object as described in section 7.3 of the specification.</w:t>
      </w:r>
    </w:p>
    <w:p w14:paraId="7C983CD6" w14:textId="7762C5BD" w:rsidR="008C1776" w:rsidRDefault="008C1776" w:rsidP="00610398">
      <w:pPr>
        <w:pBdr>
          <w:top w:val="nil"/>
          <w:left w:val="nil"/>
          <w:bottom w:val="nil"/>
          <w:right w:val="nil"/>
          <w:between w:val="nil"/>
        </w:pBdr>
      </w:pPr>
    </w:p>
    <w:p w14:paraId="2348E85C" w14:textId="007C1CAB" w:rsidR="008C1776" w:rsidRDefault="008C1776" w:rsidP="00610398">
      <w:pPr>
        <w:pBdr>
          <w:top w:val="nil"/>
          <w:left w:val="nil"/>
          <w:bottom w:val="nil"/>
          <w:right w:val="nil"/>
          <w:between w:val="nil"/>
        </w:pBdr>
      </w:pPr>
      <w:r>
        <w:t>The table</w:t>
      </w:r>
      <w:r w:rsidR="000D4629">
        <w:t>s</w:t>
      </w:r>
      <w:r>
        <w:t xml:space="preserve"> below describe the properties of a STIX 2.1 </w:t>
      </w:r>
      <w:r w:rsidR="00411775">
        <w:t>PAP</w:t>
      </w:r>
      <w:r>
        <w:t xml:space="preserve"> </w:t>
      </w:r>
      <w:r w:rsidR="005A11A1">
        <w:t xml:space="preserve">1.0 </w:t>
      </w:r>
      <w:r>
        <w:t xml:space="preserve">marking definition type. These properties are based on the </w:t>
      </w:r>
      <w:r w:rsidR="000D4629">
        <w:rPr>
          <w:rFonts w:ascii="Consolas" w:eastAsia="Consolas" w:hAnsi="Consolas" w:cs="Consolas"/>
          <w:color w:val="C7254E"/>
          <w:shd w:val="clear" w:color="auto" w:fill="F9F2F4"/>
        </w:rPr>
        <w:t>marking-definition</w:t>
      </w:r>
      <w:r>
        <w:t xml:space="preserve"> object type described in section 7.2 of the STIX 2.1 specification.</w:t>
      </w:r>
      <w:r w:rsidR="00DC5DA9">
        <w:t xml:space="preserve">  Notice that the deprecated properties of the marking definition object type are not used.</w:t>
      </w:r>
    </w:p>
    <w:p w14:paraId="6BB91E42" w14:textId="37CAB3ED" w:rsidR="008C1776" w:rsidRDefault="008C1776" w:rsidP="00610398">
      <w:pPr>
        <w:pBdr>
          <w:top w:val="nil"/>
          <w:left w:val="nil"/>
          <w:bottom w:val="nil"/>
          <w:right w:val="nil"/>
          <w:between w:val="nil"/>
        </w:pBdr>
      </w:pPr>
    </w:p>
    <w:tbl>
      <w:tblPr>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445"/>
        <w:gridCol w:w="4020"/>
      </w:tblGrid>
      <w:tr w:rsidR="008C1776" w14:paraId="3004E636"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9F82735" w14:textId="77777777" w:rsidR="008C1776" w:rsidRDefault="008C1776" w:rsidP="007E3F32">
            <w:pPr>
              <w:rPr>
                <w:b/>
                <w:color w:val="FFFFFF"/>
              </w:rPr>
            </w:pPr>
            <w:r>
              <w:rPr>
                <w:b/>
                <w:color w:val="FFFFFF"/>
              </w:rPr>
              <w:t>Required Common Properties</w:t>
            </w:r>
          </w:p>
        </w:tc>
      </w:tr>
      <w:tr w:rsidR="008C1776" w14:paraId="7501CCE5"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470063CF" w14:textId="08F92C79" w:rsidR="008C1776" w:rsidRDefault="008C1776" w:rsidP="007E3F32">
            <w:r>
              <w:rPr>
                <w:rFonts w:ascii="Consolas" w:eastAsia="Consolas" w:hAnsi="Consolas" w:cs="Consolas"/>
                <w:b/>
              </w:rPr>
              <w:t>type</w:t>
            </w:r>
            <w:r>
              <w:t xml:space="preserve">, </w:t>
            </w:r>
            <w:proofErr w:type="spellStart"/>
            <w:r>
              <w:rPr>
                <w:rFonts w:ascii="Consolas" w:eastAsia="Consolas" w:hAnsi="Consolas" w:cs="Consolas"/>
                <w:b/>
              </w:rPr>
              <w:t>spec_version</w:t>
            </w:r>
            <w:proofErr w:type="spellEnd"/>
            <w:r>
              <w:t xml:space="preserve">, </w:t>
            </w:r>
            <w:r>
              <w:rPr>
                <w:rFonts w:ascii="Consolas" w:eastAsia="Consolas" w:hAnsi="Consolas" w:cs="Consolas"/>
                <w:b/>
              </w:rPr>
              <w:t>id</w:t>
            </w:r>
            <w:r>
              <w:t xml:space="preserve">, </w:t>
            </w:r>
            <w:r>
              <w:rPr>
                <w:rFonts w:ascii="Consolas" w:eastAsia="Consolas" w:hAnsi="Consolas" w:cs="Consolas"/>
                <w:b/>
              </w:rPr>
              <w:t>created</w:t>
            </w:r>
            <w:r>
              <w:t xml:space="preserve">, </w:t>
            </w:r>
            <w:r>
              <w:rPr>
                <w:rFonts w:ascii="Consolas" w:eastAsia="Consolas" w:hAnsi="Consolas" w:cs="Consolas"/>
                <w:b/>
              </w:rPr>
              <w:t>extensions</w:t>
            </w:r>
          </w:p>
        </w:tc>
      </w:tr>
      <w:tr w:rsidR="008C1776" w14:paraId="65328610"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11E5F15" w14:textId="77777777" w:rsidR="008C1776" w:rsidRDefault="008C1776" w:rsidP="007E3F32">
            <w:pPr>
              <w:rPr>
                <w:b/>
                <w:color w:val="FFFFFF"/>
              </w:rPr>
            </w:pPr>
            <w:r>
              <w:rPr>
                <w:b/>
                <w:color w:val="FFFFFF"/>
              </w:rPr>
              <w:t>Optional Common Properties</w:t>
            </w:r>
          </w:p>
        </w:tc>
      </w:tr>
      <w:tr w:rsidR="008C1776" w14:paraId="718B6FD7"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5E4E010E" w14:textId="4E52F391" w:rsidR="008C1776" w:rsidRDefault="008C1776" w:rsidP="007E3F32">
            <w:r>
              <w:t>n/a</w:t>
            </w:r>
          </w:p>
        </w:tc>
      </w:tr>
      <w:tr w:rsidR="008C1776" w14:paraId="1A377C62"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D4E91AE" w14:textId="77777777" w:rsidR="008C1776" w:rsidRDefault="008C1776" w:rsidP="007E3F32">
            <w:pPr>
              <w:rPr>
                <w:b/>
                <w:color w:val="FFFFFF"/>
              </w:rPr>
            </w:pPr>
            <w:r>
              <w:rPr>
                <w:b/>
                <w:color w:val="FFFFFF"/>
              </w:rPr>
              <w:t>Not Applicable Common Properties</w:t>
            </w:r>
          </w:p>
        </w:tc>
      </w:tr>
      <w:tr w:rsidR="008C1776" w14:paraId="13FF4D62"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5DAB699B" w14:textId="43E661D8" w:rsidR="008C1776" w:rsidRDefault="008C1776" w:rsidP="007E3F32">
            <w:r>
              <w:rPr>
                <w:rFonts w:ascii="Consolas" w:eastAsia="Consolas" w:hAnsi="Consolas" w:cs="Consolas"/>
                <w:b/>
              </w:rPr>
              <w:t>confidence</w:t>
            </w:r>
            <w:r>
              <w:t xml:space="preserve">, </w:t>
            </w:r>
            <w:r>
              <w:rPr>
                <w:rFonts w:ascii="Consolas" w:eastAsia="Consolas" w:hAnsi="Consolas" w:cs="Consolas"/>
                <w:b/>
              </w:rPr>
              <w:t>defanged</w:t>
            </w:r>
            <w:r>
              <w:t>,</w:t>
            </w:r>
            <w:r>
              <w:rPr>
                <w:rFonts w:ascii="Consolas" w:eastAsia="Consolas" w:hAnsi="Consolas" w:cs="Consolas"/>
                <w:b/>
              </w:rPr>
              <w:t xml:space="preserve"> </w:t>
            </w:r>
            <w:proofErr w:type="spellStart"/>
            <w:r>
              <w:rPr>
                <w:rFonts w:ascii="Consolas" w:eastAsia="Consolas" w:hAnsi="Consolas" w:cs="Consolas"/>
                <w:b/>
              </w:rPr>
              <w:t>created_by_ref</w:t>
            </w:r>
            <w:proofErr w:type="spellEnd"/>
            <w:r>
              <w:t xml:space="preserve">, </w:t>
            </w:r>
            <w:proofErr w:type="spellStart"/>
            <w:r>
              <w:rPr>
                <w:rFonts w:ascii="Consolas" w:eastAsia="Consolas" w:hAnsi="Consolas" w:cs="Consolas"/>
                <w:b/>
              </w:rPr>
              <w:t>external_references</w:t>
            </w:r>
            <w:proofErr w:type="spellEnd"/>
            <w:r>
              <w:t xml:space="preserve">, </w:t>
            </w:r>
            <w:proofErr w:type="spellStart"/>
            <w:r>
              <w:rPr>
                <w:rFonts w:ascii="Consolas" w:eastAsia="Consolas" w:hAnsi="Consolas" w:cs="Consolas"/>
                <w:b/>
              </w:rPr>
              <w:t>granular_markings</w:t>
            </w:r>
            <w:proofErr w:type="spellEnd"/>
            <w:r>
              <w:t>,</w:t>
            </w:r>
            <w:r>
              <w:rPr>
                <w:rFonts w:ascii="Consolas" w:eastAsia="Consolas" w:hAnsi="Consolas" w:cs="Consolas"/>
                <w:b/>
              </w:rPr>
              <w:t xml:space="preserve"> labels</w:t>
            </w:r>
            <w:r>
              <w:t xml:space="preserve">, </w:t>
            </w:r>
            <w:r>
              <w:rPr>
                <w:rFonts w:ascii="Consolas" w:eastAsia="Consolas" w:hAnsi="Consolas" w:cs="Consolas"/>
                <w:b/>
              </w:rPr>
              <w:t>lang</w:t>
            </w:r>
            <w:r>
              <w:t xml:space="preserve">, </w:t>
            </w:r>
            <w:r>
              <w:rPr>
                <w:rFonts w:ascii="Consolas" w:eastAsia="Consolas" w:hAnsi="Consolas" w:cs="Consolas"/>
                <w:b/>
              </w:rPr>
              <w:t>modified</w:t>
            </w:r>
            <w:r>
              <w:t xml:space="preserve">, </w:t>
            </w:r>
            <w:proofErr w:type="spellStart"/>
            <w:r>
              <w:rPr>
                <w:rFonts w:ascii="Consolas" w:eastAsia="Consolas" w:hAnsi="Consolas" w:cs="Consolas"/>
                <w:b/>
              </w:rPr>
              <w:t>object_marking_refs</w:t>
            </w:r>
            <w:proofErr w:type="spellEnd"/>
            <w:r>
              <w:t xml:space="preserve">, </w:t>
            </w:r>
            <w:r>
              <w:rPr>
                <w:rFonts w:ascii="Consolas" w:eastAsia="Consolas" w:hAnsi="Consolas" w:cs="Consolas"/>
                <w:b/>
              </w:rPr>
              <w:t>revoked</w:t>
            </w:r>
          </w:p>
        </w:tc>
      </w:tr>
      <w:tr w:rsidR="008C1776" w14:paraId="074272F1" w14:textId="77777777" w:rsidTr="007E3F32">
        <w:tc>
          <w:tcPr>
            <w:tcW w:w="2900" w:type="dxa"/>
            <w:shd w:val="clear" w:color="auto" w:fill="073763"/>
            <w:tcMar>
              <w:top w:w="100" w:type="dxa"/>
              <w:left w:w="100" w:type="dxa"/>
              <w:bottom w:w="100" w:type="dxa"/>
              <w:right w:w="100" w:type="dxa"/>
            </w:tcMar>
          </w:tcPr>
          <w:p w14:paraId="284A5600" w14:textId="77777777" w:rsidR="008C1776" w:rsidRDefault="008C1776" w:rsidP="007E3F32">
            <w:pPr>
              <w:widowControl w:val="0"/>
              <w:pBdr>
                <w:top w:val="nil"/>
                <w:left w:val="nil"/>
                <w:bottom w:val="nil"/>
                <w:right w:val="nil"/>
                <w:between w:val="nil"/>
              </w:pBdr>
              <w:rPr>
                <w:b/>
                <w:color w:val="FFFFFF"/>
              </w:rPr>
            </w:pPr>
            <w:r>
              <w:rPr>
                <w:b/>
                <w:color w:val="FFFFFF"/>
              </w:rPr>
              <w:t>Property Name</w:t>
            </w:r>
          </w:p>
        </w:tc>
        <w:tc>
          <w:tcPr>
            <w:tcW w:w="2445" w:type="dxa"/>
            <w:shd w:val="clear" w:color="auto" w:fill="073763"/>
            <w:tcMar>
              <w:top w:w="100" w:type="dxa"/>
              <w:left w:w="100" w:type="dxa"/>
              <w:bottom w:w="100" w:type="dxa"/>
              <w:right w:w="100" w:type="dxa"/>
            </w:tcMar>
          </w:tcPr>
          <w:p w14:paraId="46D20688" w14:textId="77777777" w:rsidR="008C1776" w:rsidRDefault="008C1776" w:rsidP="007E3F32">
            <w:pPr>
              <w:widowControl w:val="0"/>
              <w:pBdr>
                <w:top w:val="nil"/>
                <w:left w:val="nil"/>
                <w:bottom w:val="nil"/>
                <w:right w:val="nil"/>
                <w:between w:val="nil"/>
              </w:pBdr>
              <w:rPr>
                <w:b/>
                <w:color w:val="FFFFFF"/>
              </w:rPr>
            </w:pPr>
            <w:r>
              <w:rPr>
                <w:b/>
                <w:color w:val="FFFFFF"/>
              </w:rPr>
              <w:t>Type</w:t>
            </w:r>
          </w:p>
        </w:tc>
        <w:tc>
          <w:tcPr>
            <w:tcW w:w="4020" w:type="dxa"/>
            <w:shd w:val="clear" w:color="auto" w:fill="073763"/>
            <w:tcMar>
              <w:top w:w="100" w:type="dxa"/>
              <w:left w:w="100" w:type="dxa"/>
              <w:bottom w:w="100" w:type="dxa"/>
              <w:right w:w="100" w:type="dxa"/>
            </w:tcMar>
          </w:tcPr>
          <w:p w14:paraId="025162A8" w14:textId="77777777" w:rsidR="008C1776" w:rsidRDefault="008C1776" w:rsidP="007E3F32">
            <w:pPr>
              <w:widowControl w:val="0"/>
              <w:pBdr>
                <w:top w:val="nil"/>
                <w:left w:val="nil"/>
                <w:bottom w:val="nil"/>
                <w:right w:val="nil"/>
                <w:between w:val="nil"/>
              </w:pBdr>
              <w:rPr>
                <w:b/>
                <w:color w:val="FFFFFF"/>
              </w:rPr>
            </w:pPr>
            <w:r>
              <w:rPr>
                <w:b/>
                <w:color w:val="FFFFFF"/>
              </w:rPr>
              <w:t>Description</w:t>
            </w:r>
          </w:p>
        </w:tc>
      </w:tr>
      <w:tr w:rsidR="008C1776" w14:paraId="215833BF" w14:textId="77777777" w:rsidTr="007E3F32">
        <w:tc>
          <w:tcPr>
            <w:tcW w:w="2900" w:type="dxa"/>
            <w:shd w:val="clear" w:color="auto" w:fill="D9D9D9"/>
            <w:tcMar>
              <w:top w:w="100" w:type="dxa"/>
              <w:left w:w="100" w:type="dxa"/>
              <w:bottom w:w="100" w:type="dxa"/>
              <w:right w:w="100" w:type="dxa"/>
            </w:tcMar>
          </w:tcPr>
          <w:p w14:paraId="1B404BF7" w14:textId="77777777" w:rsidR="008C1776" w:rsidRDefault="008C1776" w:rsidP="007E3F32">
            <w:pPr>
              <w:widowControl w:val="0"/>
              <w:pBdr>
                <w:top w:val="nil"/>
                <w:left w:val="nil"/>
                <w:bottom w:val="nil"/>
                <w:right w:val="nil"/>
                <w:between w:val="nil"/>
              </w:pBdr>
            </w:pPr>
            <w:r>
              <w:rPr>
                <w:rFonts w:ascii="Consolas" w:eastAsia="Consolas" w:hAnsi="Consolas" w:cs="Consolas"/>
                <w:b/>
              </w:rPr>
              <w:t>type</w:t>
            </w:r>
            <w:r>
              <w:t xml:space="preserve"> (required)</w:t>
            </w:r>
          </w:p>
        </w:tc>
        <w:tc>
          <w:tcPr>
            <w:tcW w:w="2445" w:type="dxa"/>
            <w:shd w:val="clear" w:color="auto" w:fill="D9D9D9"/>
            <w:tcMar>
              <w:top w:w="100" w:type="dxa"/>
              <w:left w:w="100" w:type="dxa"/>
              <w:bottom w:w="100" w:type="dxa"/>
              <w:right w:w="100" w:type="dxa"/>
            </w:tcMar>
          </w:tcPr>
          <w:p w14:paraId="0CAF06FC" w14:textId="77777777" w:rsidR="008C1776" w:rsidRDefault="008C1776" w:rsidP="007E3F32">
            <w:pPr>
              <w:pBdr>
                <w:top w:val="nil"/>
                <w:left w:val="nil"/>
                <w:bottom w:val="nil"/>
                <w:right w:val="nil"/>
                <w:between w:val="nil"/>
              </w:pBdr>
            </w:pPr>
            <w:r>
              <w:rPr>
                <w:rFonts w:ascii="Consolas" w:eastAsia="Consolas" w:hAnsi="Consolas" w:cs="Consolas"/>
                <w:color w:val="C7254E"/>
                <w:shd w:val="clear" w:color="auto" w:fill="F9F2F4"/>
              </w:rPr>
              <w:t>string</w:t>
            </w:r>
          </w:p>
        </w:tc>
        <w:tc>
          <w:tcPr>
            <w:tcW w:w="4020" w:type="dxa"/>
            <w:shd w:val="clear" w:color="auto" w:fill="D9D9D9"/>
            <w:tcMar>
              <w:top w:w="100" w:type="dxa"/>
              <w:left w:w="100" w:type="dxa"/>
              <w:bottom w:w="100" w:type="dxa"/>
              <w:right w:w="100" w:type="dxa"/>
            </w:tcMar>
          </w:tcPr>
          <w:p w14:paraId="31ABA7FC" w14:textId="77777777" w:rsidR="008C1776" w:rsidRDefault="008C1776" w:rsidP="007E3F32">
            <w:pPr>
              <w:pBdr>
                <w:top w:val="nil"/>
                <w:left w:val="nil"/>
                <w:bottom w:val="nil"/>
                <w:right w:val="nil"/>
                <w:between w:val="nil"/>
              </w:pBdr>
            </w:pPr>
            <w:r>
              <w:t xml:space="preserve">The </w:t>
            </w:r>
            <w:proofErr w:type="gramStart"/>
            <w:r>
              <w:rPr>
                <w:rFonts w:ascii="Consolas" w:eastAsia="Consolas" w:hAnsi="Consolas" w:cs="Consolas"/>
                <w:b/>
              </w:rPr>
              <w:t>type</w:t>
            </w:r>
            <w:proofErr w:type="gramEnd"/>
            <w:r>
              <w:t xml:space="preserve"> property identifies the type of object. The value of this property </w:t>
            </w:r>
            <w:r>
              <w:rPr>
                <w:b/>
              </w:rPr>
              <w:t xml:space="preserve">MUST </w:t>
            </w:r>
            <w:r>
              <w:t xml:space="preserve">be </w:t>
            </w:r>
            <w:r>
              <w:rPr>
                <w:rFonts w:ascii="Consolas" w:eastAsia="Consolas" w:hAnsi="Consolas" w:cs="Consolas"/>
                <w:color w:val="073763"/>
                <w:shd w:val="clear" w:color="auto" w:fill="CFE2F3"/>
              </w:rPr>
              <w:t>marking-definition</w:t>
            </w:r>
            <w:r>
              <w:t>.</w:t>
            </w:r>
          </w:p>
        </w:tc>
      </w:tr>
      <w:tr w:rsidR="008C1776" w14:paraId="424E0694" w14:textId="77777777" w:rsidTr="007E3F32">
        <w:tc>
          <w:tcPr>
            <w:tcW w:w="2900" w:type="dxa"/>
            <w:shd w:val="clear" w:color="auto" w:fill="auto"/>
            <w:tcMar>
              <w:top w:w="100" w:type="dxa"/>
              <w:left w:w="100" w:type="dxa"/>
              <w:bottom w:w="100" w:type="dxa"/>
              <w:right w:w="100" w:type="dxa"/>
            </w:tcMar>
          </w:tcPr>
          <w:p w14:paraId="4FC5E344" w14:textId="4C4E3FD2" w:rsidR="008C1776" w:rsidRDefault="008C1776" w:rsidP="007E3F3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lastRenderedPageBreak/>
              <w:t>name</w:t>
            </w:r>
            <w:r>
              <w:t xml:space="preserve"> (required)</w:t>
            </w:r>
          </w:p>
        </w:tc>
        <w:tc>
          <w:tcPr>
            <w:tcW w:w="2445" w:type="dxa"/>
            <w:shd w:val="clear" w:color="auto" w:fill="auto"/>
            <w:tcMar>
              <w:top w:w="100" w:type="dxa"/>
              <w:left w:w="100" w:type="dxa"/>
              <w:bottom w:w="100" w:type="dxa"/>
              <w:right w:w="100" w:type="dxa"/>
            </w:tcMar>
          </w:tcPr>
          <w:p w14:paraId="75AC84B9" w14:textId="77777777" w:rsidR="008C1776" w:rsidRDefault="008C1776" w:rsidP="007E3F3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4020" w:type="dxa"/>
            <w:shd w:val="clear" w:color="auto" w:fill="auto"/>
            <w:tcMar>
              <w:top w:w="100" w:type="dxa"/>
              <w:left w:w="100" w:type="dxa"/>
              <w:bottom w:w="100" w:type="dxa"/>
              <w:right w:w="100" w:type="dxa"/>
            </w:tcMar>
          </w:tcPr>
          <w:p w14:paraId="3C868D74" w14:textId="77777777" w:rsidR="008C1776" w:rsidRDefault="008C1776" w:rsidP="007E3F32">
            <w:r>
              <w:t>A name used to identify the Marking Definition.</w:t>
            </w:r>
          </w:p>
          <w:p w14:paraId="02627F34" w14:textId="77777777" w:rsidR="008C1776" w:rsidRDefault="008C1776" w:rsidP="007E3F32"/>
          <w:p w14:paraId="7E027491" w14:textId="77777777" w:rsidR="008C1776" w:rsidRDefault="008C1776" w:rsidP="007E3F32">
            <w:r>
              <w:t xml:space="preserve">The value of this property </w:t>
            </w:r>
            <w:r w:rsidRPr="00FE6591">
              <w:rPr>
                <w:b/>
                <w:bCs/>
              </w:rPr>
              <w:t>MUST</w:t>
            </w:r>
            <w:r>
              <w:t xml:space="preserve"> be one of the following:</w:t>
            </w:r>
          </w:p>
          <w:p w14:paraId="6C0FD76E" w14:textId="77777777" w:rsidR="008C1776" w:rsidRDefault="008C1776" w:rsidP="007E3F32"/>
          <w:p w14:paraId="6BF7E9CF" w14:textId="5A6EC3D4" w:rsidR="008C1776" w:rsidRDefault="00411775" w:rsidP="007E3F32">
            <w:proofErr w:type="gramStart"/>
            <w:r>
              <w:t>PA</w:t>
            </w:r>
            <w:r w:rsidR="008C1776">
              <w:t>P:</w:t>
            </w:r>
            <w:r>
              <w:t>WHITE</w:t>
            </w:r>
            <w:proofErr w:type="gramEnd"/>
          </w:p>
          <w:p w14:paraId="2AD8A8F3" w14:textId="163FFC58" w:rsidR="008C1776" w:rsidRDefault="00411775" w:rsidP="007E3F32">
            <w:proofErr w:type="gramStart"/>
            <w:r>
              <w:t>PA</w:t>
            </w:r>
            <w:r w:rsidR="008C1776">
              <w:t>P:GREEN</w:t>
            </w:r>
            <w:proofErr w:type="gramEnd"/>
          </w:p>
          <w:p w14:paraId="23D4C3A3" w14:textId="3E78E7D0" w:rsidR="008C1776" w:rsidRDefault="00411775" w:rsidP="007E3F32">
            <w:proofErr w:type="gramStart"/>
            <w:r>
              <w:t>PA</w:t>
            </w:r>
            <w:r w:rsidR="008C1776">
              <w:t>P:AMBER</w:t>
            </w:r>
            <w:proofErr w:type="gramEnd"/>
          </w:p>
          <w:p w14:paraId="766CADA2" w14:textId="40896E3E" w:rsidR="008C1776" w:rsidRDefault="00411775" w:rsidP="007E3F32">
            <w:proofErr w:type="gramStart"/>
            <w:r>
              <w:t>PA</w:t>
            </w:r>
            <w:r w:rsidR="008C1776">
              <w:t>P:RED</w:t>
            </w:r>
            <w:proofErr w:type="gramEnd"/>
          </w:p>
        </w:tc>
      </w:tr>
      <w:tr w:rsidR="008C1776" w14:paraId="52C536E4" w14:textId="77777777" w:rsidTr="007E3F32">
        <w:tc>
          <w:tcPr>
            <w:tcW w:w="2900" w:type="dxa"/>
            <w:shd w:val="clear" w:color="auto" w:fill="auto"/>
            <w:tcMar>
              <w:top w:w="100" w:type="dxa"/>
              <w:left w:w="100" w:type="dxa"/>
              <w:bottom w:w="100" w:type="dxa"/>
              <w:right w:w="100" w:type="dxa"/>
            </w:tcMar>
          </w:tcPr>
          <w:p w14:paraId="465F36CE" w14:textId="648BAAD2" w:rsidR="008C1776" w:rsidRDefault="001D497A" w:rsidP="007E3F3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t>extensions</w:t>
            </w:r>
            <w:r w:rsidRPr="001D497A">
              <w:rPr>
                <w:rFonts w:eastAsia="Consolas"/>
                <w:b/>
              </w:rPr>
              <w:t xml:space="preserve"> </w:t>
            </w:r>
            <w:r>
              <w:t>(required)</w:t>
            </w:r>
          </w:p>
        </w:tc>
        <w:tc>
          <w:tcPr>
            <w:tcW w:w="2445" w:type="dxa"/>
            <w:shd w:val="clear" w:color="auto" w:fill="auto"/>
            <w:tcMar>
              <w:top w:w="100" w:type="dxa"/>
              <w:left w:w="100" w:type="dxa"/>
              <w:bottom w:w="100" w:type="dxa"/>
              <w:right w:w="100" w:type="dxa"/>
            </w:tcMar>
          </w:tcPr>
          <w:p w14:paraId="4DC64AE9" w14:textId="45D3D408" w:rsidR="008C1776" w:rsidRDefault="001D497A" w:rsidP="007E3F3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dictionary</w:t>
            </w:r>
          </w:p>
        </w:tc>
        <w:tc>
          <w:tcPr>
            <w:tcW w:w="4020" w:type="dxa"/>
            <w:shd w:val="clear" w:color="auto" w:fill="auto"/>
            <w:tcMar>
              <w:top w:w="100" w:type="dxa"/>
              <w:left w:w="100" w:type="dxa"/>
              <w:bottom w:w="100" w:type="dxa"/>
              <w:right w:w="100" w:type="dxa"/>
            </w:tcMar>
          </w:tcPr>
          <w:p w14:paraId="094B7700" w14:textId="6C1CD3F4" w:rsidR="001D497A" w:rsidRDefault="001D497A" w:rsidP="001D497A">
            <w:pPr>
              <w:widowControl w:val="0"/>
            </w:pPr>
            <w:r>
              <w:t xml:space="preserve">Specifies the </w:t>
            </w:r>
            <w:r w:rsidR="00411775">
              <w:t>PAP</w:t>
            </w:r>
            <w:r>
              <w:t xml:space="preserve"> </w:t>
            </w:r>
            <w:r w:rsidR="00DC5DA9">
              <w:t>marking</w:t>
            </w:r>
            <w:r>
              <w:t xml:space="preserve"> </w:t>
            </w:r>
            <w:r w:rsidR="00DC5DA9">
              <w:t xml:space="preserve">“color” </w:t>
            </w:r>
            <w:r>
              <w:t>as a</w:t>
            </w:r>
            <w:r w:rsidR="00DC5DA9">
              <w:t xml:space="preserve">n extension </w:t>
            </w:r>
            <w:r>
              <w:t xml:space="preserve">dictionary. </w:t>
            </w:r>
          </w:p>
          <w:p w14:paraId="2F20E629" w14:textId="77777777" w:rsidR="001D497A" w:rsidRDefault="001D497A" w:rsidP="001D497A">
            <w:pPr>
              <w:widowControl w:val="0"/>
            </w:pPr>
          </w:p>
          <w:p w14:paraId="1C2A7E5A" w14:textId="78C346D3" w:rsidR="001D497A" w:rsidRDefault="001D497A" w:rsidP="001D497A">
            <w:pPr>
              <w:widowControl w:val="0"/>
            </w:pPr>
            <w:r>
              <w:t>There</w:t>
            </w:r>
            <w:r w:rsidR="00FE6591">
              <w:t xml:space="preserve"> </w:t>
            </w:r>
            <w:r w:rsidR="00FE6591" w:rsidRPr="00FE6591">
              <w:rPr>
                <w:b/>
                <w:bCs/>
              </w:rPr>
              <w:t>MUST</w:t>
            </w:r>
            <w:r w:rsidR="00FE6591">
              <w:t xml:space="preserve"> be</w:t>
            </w:r>
            <w:r>
              <w:t xml:space="preserve"> only one </w:t>
            </w:r>
            <w:r w:rsidR="00FE6591">
              <w:t>d</w:t>
            </w:r>
            <w:r>
              <w:t xml:space="preserve">ictionary key and it </w:t>
            </w:r>
            <w:r w:rsidRPr="00DC5DA9">
              <w:rPr>
                <w:b/>
                <w:bCs/>
              </w:rPr>
              <w:t>MUST</w:t>
            </w:r>
            <w:r>
              <w:t xml:space="preserve"> be </w:t>
            </w:r>
            <w:r w:rsidRPr="009D4186">
              <w:rPr>
                <w:b/>
                <w:bCs/>
              </w:rPr>
              <w:t>extension-definition--</w:t>
            </w:r>
            <w:r w:rsidR="005A11A1">
              <w:t xml:space="preserve"> </w:t>
            </w:r>
            <w:r w:rsidR="005A11A1" w:rsidRPr="005A11A1">
              <w:rPr>
                <w:b/>
                <w:bCs/>
              </w:rPr>
              <w:t>f8d78575-edfd-406e-8e84-6162a8450f5b</w:t>
            </w:r>
            <w:r>
              <w:t xml:space="preserve">, which is the id of the extension-definition object associated with </w:t>
            </w:r>
            <w:r w:rsidR="00411775">
              <w:t>PAP</w:t>
            </w:r>
            <w:r>
              <w:t>.</w:t>
            </w:r>
          </w:p>
          <w:p w14:paraId="253DF2CD" w14:textId="77777777" w:rsidR="001D497A" w:rsidRDefault="001D497A" w:rsidP="001D497A">
            <w:pPr>
              <w:widowControl w:val="0"/>
            </w:pPr>
          </w:p>
          <w:p w14:paraId="758036DA" w14:textId="3574D256" w:rsidR="008C1776" w:rsidRDefault="001D497A" w:rsidP="001D497A">
            <w:pPr>
              <w:widowControl w:val="0"/>
            </w:pPr>
            <w:r>
              <w:t xml:space="preserve">The corresponding dictionary values </w:t>
            </w:r>
            <w:r>
              <w:rPr>
                <w:b/>
              </w:rPr>
              <w:t>MUST</w:t>
            </w:r>
            <w:r>
              <w:t xml:space="preserve"> </w:t>
            </w:r>
            <w:r w:rsidR="00DC5DA9">
              <w:t xml:space="preserve">be </w:t>
            </w:r>
            <w:r>
              <w:t xml:space="preserve">the </w:t>
            </w:r>
            <w:r w:rsidR="00411775">
              <w:rPr>
                <w:rFonts w:ascii="Consolas" w:eastAsia="Consolas" w:hAnsi="Consolas" w:cs="Consolas"/>
                <w:bCs/>
                <w:iCs/>
                <w:color w:val="C7254E"/>
                <w:shd w:val="clear" w:color="auto" w:fill="F9F2F4"/>
              </w:rPr>
              <w:t>pa</w:t>
            </w:r>
            <w:r w:rsidR="00FE6591" w:rsidRPr="001D497A">
              <w:rPr>
                <w:rFonts w:ascii="Consolas" w:eastAsia="Consolas" w:hAnsi="Consolas" w:cs="Consolas"/>
                <w:bCs/>
                <w:iCs/>
                <w:color w:val="C7254E"/>
                <w:shd w:val="clear" w:color="auto" w:fill="F9F2F4"/>
              </w:rPr>
              <w:t>p-description</w:t>
            </w:r>
            <w:r w:rsidR="00FE6591">
              <w:t xml:space="preserve"> </w:t>
            </w:r>
            <w:r>
              <w:t>data type described below.</w:t>
            </w:r>
          </w:p>
        </w:tc>
      </w:tr>
    </w:tbl>
    <w:p w14:paraId="22FBD827" w14:textId="77777777" w:rsidR="001D497A" w:rsidRDefault="001D497A" w:rsidP="001D497A">
      <w:pPr>
        <w:pBdr>
          <w:top w:val="nil"/>
          <w:left w:val="nil"/>
          <w:bottom w:val="nil"/>
          <w:right w:val="nil"/>
          <w:between w:val="nil"/>
        </w:pBdr>
        <w:spacing w:line="331" w:lineRule="auto"/>
        <w:rPr>
          <w:rFonts w:asciiTheme="majorHAnsi" w:eastAsiaTheme="majorEastAsia" w:hAnsiTheme="majorHAnsi" w:cstheme="majorBidi"/>
          <w:i/>
          <w:iCs/>
          <w:color w:val="2F5496" w:themeColor="accent1" w:themeShade="BF"/>
        </w:rPr>
      </w:pPr>
    </w:p>
    <w:p w14:paraId="2959674F" w14:textId="4EF55727" w:rsidR="001D497A" w:rsidRPr="009B7AF2" w:rsidRDefault="001D497A" w:rsidP="001D497A">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sidR="00411775">
        <w:rPr>
          <w:rFonts w:ascii="Consolas" w:eastAsia="Consolas" w:hAnsi="Consolas" w:cs="Consolas"/>
          <w:bCs/>
          <w:iCs/>
          <w:color w:val="C7254E"/>
          <w:shd w:val="clear" w:color="auto" w:fill="F9F2F4"/>
        </w:rPr>
        <w:t>pa</w:t>
      </w:r>
      <w:r w:rsidRPr="001D497A">
        <w:rPr>
          <w:rFonts w:ascii="Consolas" w:eastAsia="Consolas" w:hAnsi="Consolas" w:cs="Consolas"/>
          <w:bCs/>
          <w:iCs/>
          <w:color w:val="C7254E"/>
          <w:shd w:val="clear" w:color="auto" w:fill="F9F2F4"/>
        </w:rPr>
        <w:t>p-description</w:t>
      </w:r>
    </w:p>
    <w:p w14:paraId="65DD1864" w14:textId="77777777" w:rsidR="001D497A" w:rsidRPr="009B7AF2" w:rsidRDefault="001D497A" w:rsidP="001D497A"/>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1D497A" w14:paraId="4FCBDABC" w14:textId="77777777" w:rsidTr="007E3F32">
        <w:tc>
          <w:tcPr>
            <w:tcW w:w="3400" w:type="dxa"/>
            <w:shd w:val="clear" w:color="auto" w:fill="073763"/>
            <w:tcMar>
              <w:top w:w="100" w:type="dxa"/>
              <w:left w:w="100" w:type="dxa"/>
              <w:bottom w:w="100" w:type="dxa"/>
              <w:right w:w="100" w:type="dxa"/>
            </w:tcMar>
          </w:tcPr>
          <w:p w14:paraId="6DFD943C" w14:textId="77777777" w:rsidR="001D497A" w:rsidRDefault="001D497A" w:rsidP="007E3F3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42CAED2" w14:textId="77777777" w:rsidR="001D497A" w:rsidRDefault="001D497A" w:rsidP="007E3F3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313B6CDB" w14:textId="77777777" w:rsidR="001D497A" w:rsidRDefault="001D497A" w:rsidP="007E3F32">
            <w:pPr>
              <w:widowControl w:val="0"/>
              <w:pBdr>
                <w:top w:val="nil"/>
                <w:left w:val="nil"/>
                <w:bottom w:val="nil"/>
                <w:right w:val="nil"/>
                <w:between w:val="nil"/>
              </w:pBdr>
              <w:rPr>
                <w:b/>
                <w:color w:val="FFFFFF"/>
              </w:rPr>
            </w:pPr>
            <w:r>
              <w:rPr>
                <w:b/>
                <w:color w:val="FFFFFF"/>
              </w:rPr>
              <w:t>Description</w:t>
            </w:r>
          </w:p>
        </w:tc>
      </w:tr>
      <w:tr w:rsidR="001D497A" w:rsidRPr="001F3CCF" w14:paraId="1F78159D" w14:textId="77777777" w:rsidTr="007E3F32">
        <w:tc>
          <w:tcPr>
            <w:tcW w:w="3400" w:type="dxa"/>
            <w:shd w:val="clear" w:color="auto" w:fill="auto"/>
            <w:tcMar>
              <w:top w:w="100" w:type="dxa"/>
              <w:left w:w="100" w:type="dxa"/>
              <w:bottom w:w="100" w:type="dxa"/>
              <w:right w:w="100" w:type="dxa"/>
            </w:tcMar>
          </w:tcPr>
          <w:p w14:paraId="5A933B95" w14:textId="59890FB1" w:rsidR="001D497A" w:rsidRPr="001F3CCF" w:rsidRDefault="001D497A" w:rsidP="007E3F32">
            <w:pPr>
              <w:widowControl w:val="0"/>
              <w:pBdr>
                <w:top w:val="nil"/>
                <w:left w:val="nil"/>
                <w:bottom w:val="nil"/>
                <w:right w:val="nil"/>
                <w:between w:val="nil"/>
              </w:pBdr>
              <w:rPr>
                <w:rFonts w:ascii="Consolas" w:eastAsia="Consolas" w:hAnsi="Consolas" w:cs="Consolas"/>
                <w:b/>
              </w:rPr>
            </w:pPr>
            <w:proofErr w:type="spellStart"/>
            <w:r w:rsidRPr="001D497A">
              <w:rPr>
                <w:rFonts w:ascii="Consolas" w:eastAsia="Consolas" w:hAnsi="Consolas" w:cs="Consolas"/>
                <w:b/>
                <w:bCs/>
              </w:rPr>
              <w:t>extension_type</w:t>
            </w:r>
            <w:proofErr w:type="spellEnd"/>
            <w:r>
              <w:t xml:space="preserve"> (required)</w:t>
            </w:r>
          </w:p>
        </w:tc>
        <w:tc>
          <w:tcPr>
            <w:tcW w:w="2180" w:type="dxa"/>
            <w:shd w:val="clear" w:color="auto" w:fill="auto"/>
            <w:tcMar>
              <w:top w:w="100" w:type="dxa"/>
              <w:left w:w="100" w:type="dxa"/>
              <w:bottom w:w="100" w:type="dxa"/>
              <w:right w:w="100" w:type="dxa"/>
            </w:tcMar>
          </w:tcPr>
          <w:p w14:paraId="5D61A270" w14:textId="77777777" w:rsidR="001D497A" w:rsidRPr="001D497A" w:rsidRDefault="001D497A" w:rsidP="007E3F32">
            <w:pPr>
              <w:pBdr>
                <w:top w:val="nil"/>
                <w:left w:val="nil"/>
                <w:bottom w:val="nil"/>
                <w:right w:val="nil"/>
                <w:between w:val="nil"/>
              </w:pBdr>
            </w:pPr>
            <w:r w:rsidRPr="001D497A">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5A17E54" w14:textId="46E7B2C5" w:rsidR="001D497A" w:rsidRPr="001F3CCF" w:rsidRDefault="00FE6591" w:rsidP="007E3F32">
            <w:pPr>
              <w:widowControl w:val="0"/>
              <w:pBdr>
                <w:top w:val="nil"/>
                <w:left w:val="nil"/>
                <w:bottom w:val="nil"/>
                <w:right w:val="nil"/>
                <w:between w:val="nil"/>
              </w:pBdr>
            </w:pPr>
            <w:r>
              <w:t xml:space="preserve">The </w:t>
            </w:r>
            <w:proofErr w:type="spellStart"/>
            <w:r w:rsidRPr="001D497A">
              <w:rPr>
                <w:rFonts w:ascii="Consolas" w:eastAsia="Consolas" w:hAnsi="Consolas" w:cs="Consolas"/>
                <w:b/>
                <w:bCs/>
              </w:rPr>
              <w:t>extension_type</w:t>
            </w:r>
            <w:proofErr w:type="spellEnd"/>
            <w:r>
              <w:t xml:space="preserve"> property indicates the type of extension is being used.  The value of this property </w:t>
            </w:r>
            <w:r>
              <w:rPr>
                <w:b/>
              </w:rPr>
              <w:t xml:space="preserve">MUST </w:t>
            </w:r>
            <w:r>
              <w:t xml:space="preserve">be </w:t>
            </w:r>
            <w:r>
              <w:rPr>
                <w:rFonts w:ascii="Consolas" w:eastAsia="Consolas" w:hAnsi="Consolas" w:cs="Consolas"/>
                <w:color w:val="073763"/>
                <w:shd w:val="clear" w:color="auto" w:fill="CFE2F3"/>
              </w:rPr>
              <w:t>property-extension</w:t>
            </w:r>
            <w:r>
              <w:t xml:space="preserve"> </w:t>
            </w:r>
          </w:p>
        </w:tc>
      </w:tr>
      <w:tr w:rsidR="001D497A" w:rsidRPr="001F3CCF" w14:paraId="5FA7A7BD" w14:textId="77777777" w:rsidTr="007E3F32">
        <w:tc>
          <w:tcPr>
            <w:tcW w:w="3400" w:type="dxa"/>
            <w:shd w:val="clear" w:color="auto" w:fill="auto"/>
            <w:tcMar>
              <w:top w:w="100" w:type="dxa"/>
              <w:left w:w="100" w:type="dxa"/>
              <w:bottom w:w="100" w:type="dxa"/>
              <w:right w:w="100" w:type="dxa"/>
            </w:tcMar>
          </w:tcPr>
          <w:p w14:paraId="5CE1EB3F" w14:textId="029A95AD" w:rsidR="001D497A" w:rsidRPr="009B7AF2" w:rsidRDefault="005A11A1" w:rsidP="007E3F32">
            <w:pPr>
              <w:widowControl w:val="0"/>
              <w:pBdr>
                <w:top w:val="nil"/>
                <w:left w:val="nil"/>
                <w:bottom w:val="nil"/>
                <w:right w:val="nil"/>
                <w:between w:val="nil"/>
              </w:pBdr>
              <w:rPr>
                <w:rFonts w:ascii="Consolas" w:eastAsia="Consolas" w:hAnsi="Consolas" w:cs="Consolas"/>
                <w:b/>
                <w:bCs/>
              </w:rPr>
            </w:pPr>
            <w:r>
              <w:rPr>
                <w:rFonts w:ascii="Consolas" w:hAnsi="Consolas" w:cs="Consolas"/>
                <w:b/>
                <w:bCs/>
                <w:color w:val="000000"/>
              </w:rPr>
              <w:t>pa</w:t>
            </w:r>
            <w:r w:rsidR="00A4369B">
              <w:rPr>
                <w:rFonts w:ascii="Consolas" w:hAnsi="Consolas" w:cs="Consolas"/>
                <w:b/>
                <w:bCs/>
                <w:color w:val="000000"/>
              </w:rPr>
              <w:t>p</w:t>
            </w:r>
            <w:r w:rsidR="001D497A">
              <w:rPr>
                <w:rFonts w:ascii="Menlo" w:hAnsi="Menlo" w:cs="Menlo"/>
                <w:b/>
                <w:bCs/>
                <w:color w:val="000000"/>
                <w:sz w:val="18"/>
                <w:szCs w:val="18"/>
              </w:rPr>
              <w:t xml:space="preserve"> </w:t>
            </w:r>
            <w:r w:rsidR="001D497A" w:rsidRPr="00F81D0B">
              <w:rPr>
                <w:color w:val="000000"/>
              </w:rPr>
              <w:t>(</w:t>
            </w:r>
            <w:r w:rsidR="001D497A">
              <w:t>required)</w:t>
            </w:r>
          </w:p>
        </w:tc>
        <w:tc>
          <w:tcPr>
            <w:tcW w:w="2180" w:type="dxa"/>
            <w:shd w:val="clear" w:color="auto" w:fill="auto"/>
            <w:tcMar>
              <w:top w:w="100" w:type="dxa"/>
              <w:left w:w="100" w:type="dxa"/>
              <w:bottom w:w="100" w:type="dxa"/>
              <w:right w:w="100" w:type="dxa"/>
            </w:tcMar>
          </w:tcPr>
          <w:p w14:paraId="620AA71A" w14:textId="2357FAB4" w:rsidR="001D497A" w:rsidRPr="001D497A" w:rsidRDefault="001D497A" w:rsidP="007E3F32">
            <w:pPr>
              <w:pBdr>
                <w:top w:val="nil"/>
                <w:left w:val="nil"/>
                <w:bottom w:val="nil"/>
                <w:right w:val="nil"/>
                <w:between w:val="nil"/>
              </w:pBdr>
              <w:rPr>
                <w:rFonts w:ascii="Consolas" w:eastAsia="Consolas" w:hAnsi="Consolas" w:cs="Consolas"/>
                <w:color w:val="C7254E"/>
                <w:shd w:val="clear" w:color="auto" w:fill="F9F2F4"/>
              </w:rPr>
            </w:pPr>
            <w:r w:rsidRPr="001D497A">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36752B" w14:textId="2B562122" w:rsidR="001D497A" w:rsidRDefault="001D497A" w:rsidP="007E3F32">
            <w:pPr>
              <w:widowControl w:val="0"/>
              <w:pBdr>
                <w:top w:val="nil"/>
                <w:left w:val="nil"/>
                <w:bottom w:val="nil"/>
                <w:right w:val="nil"/>
                <w:between w:val="nil"/>
              </w:pBdr>
            </w:pPr>
            <w:r w:rsidRPr="009B7AF2">
              <w:t xml:space="preserve">This property contains </w:t>
            </w:r>
            <w:r w:rsidR="00411775">
              <w:t>PAP</w:t>
            </w:r>
            <w:r w:rsidR="005A11A1">
              <w:t xml:space="preserve"> </w:t>
            </w:r>
            <w:r w:rsidR="00DC5DA9">
              <w:t>“color”</w:t>
            </w:r>
            <w:r w:rsidR="00FE6591">
              <w:t>.  It must be one of the following:</w:t>
            </w:r>
          </w:p>
          <w:p w14:paraId="4C908F17" w14:textId="77777777" w:rsidR="00FE6591" w:rsidRDefault="00FE6591" w:rsidP="007E3F32">
            <w:pPr>
              <w:widowControl w:val="0"/>
              <w:pBdr>
                <w:top w:val="nil"/>
                <w:left w:val="nil"/>
                <w:bottom w:val="nil"/>
                <w:right w:val="nil"/>
                <w:between w:val="nil"/>
              </w:pBdr>
            </w:pPr>
          </w:p>
          <w:p w14:paraId="5ABE086E" w14:textId="391FEDE1" w:rsidR="00FE6591" w:rsidRDefault="00411775" w:rsidP="007E3F32">
            <w:pPr>
              <w:widowControl w:val="0"/>
              <w:pBdr>
                <w:top w:val="nil"/>
                <w:left w:val="nil"/>
                <w:bottom w:val="nil"/>
                <w:right w:val="nil"/>
                <w:between w:val="nil"/>
              </w:pBdr>
            </w:pPr>
            <w:r>
              <w:rPr>
                <w:rFonts w:ascii="Consolas" w:eastAsia="Consolas" w:hAnsi="Consolas" w:cs="Consolas"/>
                <w:color w:val="073763"/>
                <w:shd w:val="clear" w:color="auto" w:fill="CFE2F3"/>
              </w:rPr>
              <w:t>white</w:t>
            </w:r>
            <w:r w:rsidR="00FE6591">
              <w:t>,</w:t>
            </w:r>
          </w:p>
          <w:p w14:paraId="676ADE9E" w14:textId="0B1554F9" w:rsidR="00FE6591"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green</w:t>
            </w:r>
            <w:r w:rsidR="00FE6591">
              <w:t>,</w:t>
            </w:r>
          </w:p>
          <w:p w14:paraId="39ACA998" w14:textId="23E22B5E" w:rsidR="00FE6591"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amber</w:t>
            </w:r>
            <w:r w:rsidR="00FE6591">
              <w:t>,</w:t>
            </w:r>
          </w:p>
          <w:p w14:paraId="4DB97AC5" w14:textId="3CEFE3C2" w:rsidR="00FE6591" w:rsidRPr="009B7AF2"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red</w:t>
            </w:r>
          </w:p>
        </w:tc>
      </w:tr>
    </w:tbl>
    <w:p w14:paraId="1938F9CC" w14:textId="21C77088" w:rsidR="00610398" w:rsidRDefault="00610398"/>
    <w:p w14:paraId="24F6B685" w14:textId="1401A36D" w:rsidR="005624B1" w:rsidRDefault="005624B1" w:rsidP="005624B1">
      <w:pPr>
        <w:pBdr>
          <w:top w:val="nil"/>
          <w:left w:val="nil"/>
          <w:bottom w:val="nil"/>
          <w:right w:val="nil"/>
          <w:between w:val="nil"/>
        </w:pBdr>
      </w:pPr>
      <w:r>
        <w:lastRenderedPageBreak/>
        <w:t xml:space="preserve">The following standard marking definitions </w:t>
      </w:r>
      <w:r>
        <w:rPr>
          <w:b/>
        </w:rPr>
        <w:t xml:space="preserve">MUST </w:t>
      </w:r>
      <w:r>
        <w:t xml:space="preserve">be used to reference or represent </w:t>
      </w:r>
      <w:r w:rsidR="00411775">
        <w:t>PAP</w:t>
      </w:r>
      <w:r w:rsidR="00620963">
        <w:t xml:space="preserve"> </w:t>
      </w:r>
      <w:r>
        <w:t>markings. Other instances of</w:t>
      </w:r>
      <w:r w:rsidR="00620963">
        <w:t xml:space="preserve"> a </w:t>
      </w:r>
      <w:r w:rsidR="00411775">
        <w:t>PAP</w:t>
      </w:r>
      <w:r w:rsidR="00620963">
        <w:t xml:space="preserve"> marking definition object </w:t>
      </w:r>
      <w:r>
        <w:rPr>
          <w:b/>
        </w:rPr>
        <w:t xml:space="preserve">MUST NOT </w:t>
      </w:r>
      <w:r>
        <w:t xml:space="preserve">be used or created (the only instances of </w:t>
      </w:r>
      <w:r w:rsidR="00411775">
        <w:t>PAP</w:t>
      </w:r>
      <w:r w:rsidR="005A11A1">
        <w:t xml:space="preserve"> </w:t>
      </w:r>
      <w:r>
        <w:t>marking definitions permitted are those defined here).</w:t>
      </w:r>
    </w:p>
    <w:p w14:paraId="27C4C4AA" w14:textId="77777777" w:rsidR="005624B1" w:rsidRDefault="005624B1" w:rsidP="005624B1">
      <w:pPr>
        <w:pBdr>
          <w:top w:val="nil"/>
          <w:left w:val="nil"/>
          <w:bottom w:val="nil"/>
          <w:right w:val="nil"/>
          <w:between w:val="nil"/>
        </w:pBdr>
      </w:pPr>
    </w:p>
    <w:p w14:paraId="42B97803" w14:textId="77777777" w:rsidR="005624B1" w:rsidRDefault="005624B1" w:rsidP="005624B1">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5624B1" w14:paraId="042C422B" w14:textId="77777777" w:rsidTr="007E3F32">
        <w:tc>
          <w:tcPr>
            <w:tcW w:w="1005" w:type="dxa"/>
            <w:shd w:val="clear" w:color="auto" w:fill="auto"/>
            <w:tcMar>
              <w:top w:w="100" w:type="dxa"/>
              <w:left w:w="100" w:type="dxa"/>
              <w:bottom w:w="100" w:type="dxa"/>
              <w:right w:w="100" w:type="dxa"/>
            </w:tcMar>
          </w:tcPr>
          <w:p w14:paraId="603DE527" w14:textId="56B0ADCC" w:rsidR="005624B1" w:rsidRDefault="00411775" w:rsidP="007E3F32">
            <w:r>
              <w:rPr>
                <w:rFonts w:ascii="Consolas" w:eastAsia="Consolas" w:hAnsi="Consolas" w:cs="Consolas"/>
                <w:color w:val="073763"/>
                <w:shd w:val="clear" w:color="auto" w:fill="CFE2F3"/>
              </w:rPr>
              <w:t>white</w:t>
            </w:r>
          </w:p>
        </w:tc>
        <w:tc>
          <w:tcPr>
            <w:tcW w:w="8355" w:type="dxa"/>
            <w:shd w:val="clear" w:color="auto" w:fill="auto"/>
            <w:tcMar>
              <w:top w:w="100" w:type="dxa"/>
              <w:left w:w="100" w:type="dxa"/>
              <w:bottom w:w="100" w:type="dxa"/>
              <w:right w:w="100" w:type="dxa"/>
            </w:tcMar>
          </w:tcPr>
          <w:p w14:paraId="418CEFBF"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6D63F69"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744B94DB"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53F106C4" w14:textId="12EBB493"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"id": "marking-definition--</w:t>
            </w:r>
            <w:r w:rsidR="00212DE0">
              <w:t xml:space="preserve"> </w:t>
            </w:r>
            <w:r w:rsidR="00212DE0" w:rsidRPr="00212DE0">
              <w:rPr>
                <w:rFonts w:ascii="Consolas" w:eastAsia="Consolas" w:hAnsi="Consolas" w:cs="Consolas"/>
                <w:sz w:val="18"/>
                <w:szCs w:val="18"/>
                <w:shd w:val="clear" w:color="auto" w:fill="EFEFEF"/>
              </w:rPr>
              <w:t>a3bea94c-b469-41dc-9cfe-d6e7daba7730</w:t>
            </w:r>
            <w:r w:rsidRPr="005624B1">
              <w:rPr>
                <w:rFonts w:ascii="Consolas" w:eastAsia="Consolas" w:hAnsi="Consolas" w:cs="Consolas"/>
                <w:sz w:val="18"/>
                <w:szCs w:val="18"/>
                <w:shd w:val="clear" w:color="auto" w:fill="EFEFEF"/>
              </w:rPr>
              <w:t xml:space="preserve">", </w:t>
            </w:r>
          </w:p>
          <w:p w14:paraId="609D76A0" w14:textId="20B0807E"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"created": "2022-1</w:t>
            </w:r>
            <w:r w:rsidR="00411775">
              <w:rPr>
                <w:rFonts w:ascii="Consolas" w:eastAsia="Consolas" w:hAnsi="Consolas" w:cs="Consolas"/>
                <w:sz w:val="18"/>
                <w:szCs w:val="18"/>
                <w:shd w:val="clear" w:color="auto" w:fill="EFEFEF"/>
              </w:rPr>
              <w:t>1</w:t>
            </w:r>
            <w:r w:rsidRPr="005624B1">
              <w:rPr>
                <w:rFonts w:ascii="Consolas" w:eastAsia="Consolas" w:hAnsi="Consolas" w:cs="Consolas"/>
                <w:sz w:val="18"/>
                <w:szCs w:val="18"/>
                <w:shd w:val="clear" w:color="auto" w:fill="EFEFEF"/>
              </w:rPr>
              <w:t>-</w:t>
            </w:r>
            <w:r w:rsidR="00411775">
              <w:rPr>
                <w:rFonts w:ascii="Consolas" w:eastAsia="Consolas" w:hAnsi="Consolas" w:cs="Consolas"/>
                <w:sz w:val="18"/>
                <w:szCs w:val="18"/>
                <w:shd w:val="clear" w:color="auto" w:fill="EFEFEF"/>
              </w:rPr>
              <w:t>28</w:t>
            </w:r>
            <w:r w:rsidRPr="005624B1">
              <w:rPr>
                <w:rFonts w:ascii="Consolas" w:eastAsia="Consolas" w:hAnsi="Consolas" w:cs="Consolas"/>
                <w:sz w:val="18"/>
                <w:szCs w:val="18"/>
                <w:shd w:val="clear" w:color="auto" w:fill="EFEFEF"/>
              </w:rPr>
              <w:t xml:space="preserve">T00:00:00.000Z", </w:t>
            </w:r>
          </w:p>
          <w:p w14:paraId="2B65417B" w14:textId="1286C272"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"name": "</w:t>
            </w:r>
            <w:proofErr w:type="gramStart"/>
            <w:r w:rsidR="00411775">
              <w:rPr>
                <w:rFonts w:ascii="Consolas" w:eastAsia="Consolas" w:hAnsi="Consolas" w:cs="Consolas"/>
                <w:sz w:val="18"/>
                <w:szCs w:val="18"/>
                <w:shd w:val="clear" w:color="auto" w:fill="EFEFEF"/>
              </w:rPr>
              <w:t>PA</w:t>
            </w:r>
            <w:r w:rsidRPr="005624B1">
              <w:rPr>
                <w:rFonts w:ascii="Consolas" w:eastAsia="Consolas" w:hAnsi="Consolas" w:cs="Consolas"/>
                <w:sz w:val="18"/>
                <w:szCs w:val="18"/>
                <w:shd w:val="clear" w:color="auto" w:fill="EFEFEF"/>
              </w:rPr>
              <w:t>P:</w:t>
            </w:r>
            <w:r w:rsidR="00411775">
              <w:rPr>
                <w:rFonts w:ascii="Consolas" w:eastAsia="Consolas" w:hAnsi="Consolas" w:cs="Consolas"/>
                <w:sz w:val="18"/>
                <w:szCs w:val="18"/>
                <w:shd w:val="clear" w:color="auto" w:fill="EFEFEF"/>
              </w:rPr>
              <w:t>WHITE</w:t>
            </w:r>
            <w:proofErr w:type="gramEnd"/>
            <w:r w:rsidRPr="005624B1">
              <w:rPr>
                <w:rFonts w:ascii="Consolas" w:eastAsia="Consolas" w:hAnsi="Consolas" w:cs="Consolas"/>
                <w:sz w:val="18"/>
                <w:szCs w:val="18"/>
                <w:shd w:val="clear" w:color="auto" w:fill="EFEFEF"/>
              </w:rPr>
              <w:t>",</w:t>
            </w:r>
          </w:p>
          <w:p w14:paraId="6D3D87CB"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"extensions": {</w:t>
            </w:r>
          </w:p>
          <w:p w14:paraId="439430F7" w14:textId="32E36D83"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w:t>
            </w:r>
            <w:r w:rsidR="005A11A1">
              <w:t xml:space="preserve"> </w:t>
            </w:r>
            <w:r w:rsidR="005A11A1" w:rsidRPr="005A11A1">
              <w:rPr>
                <w:rFonts w:ascii="Consolas" w:eastAsia="Consolas" w:hAnsi="Consolas" w:cs="Consolas"/>
                <w:sz w:val="18"/>
                <w:szCs w:val="18"/>
                <w:shd w:val="clear" w:color="auto" w:fill="EFEFEF"/>
              </w:rPr>
              <w:t>f8d78575-edfd-406e-8e84-6162a8450f5b</w:t>
            </w:r>
            <w:r w:rsidRPr="005624B1">
              <w:rPr>
                <w:rFonts w:ascii="Consolas" w:eastAsia="Consolas" w:hAnsi="Consolas" w:cs="Consolas"/>
                <w:sz w:val="18"/>
                <w:szCs w:val="18"/>
                <w:shd w:val="clear" w:color="auto" w:fill="EFEFEF"/>
              </w:rPr>
              <w:t>": {</w:t>
            </w:r>
          </w:p>
          <w:p w14:paraId="27273B10" w14:textId="4CCF64FD"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711ABA8" w14:textId="53C343D3" w:rsidR="005624B1" w:rsidRPr="005624B1" w:rsidRDefault="005624B1" w:rsidP="005624B1">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r w:rsidR="00411775">
              <w:rPr>
                <w:rFonts w:ascii="Consolas" w:eastAsia="Consolas" w:hAnsi="Consolas" w:cs="Consolas"/>
                <w:sz w:val="18"/>
                <w:szCs w:val="18"/>
                <w:shd w:val="clear" w:color="auto" w:fill="EFEFEF"/>
              </w:rPr>
              <w:t>pap</w:t>
            </w:r>
            <w:r w:rsidRPr="005624B1">
              <w:rPr>
                <w:rFonts w:ascii="Consolas" w:eastAsia="Consolas" w:hAnsi="Consolas" w:cs="Consolas"/>
                <w:sz w:val="18"/>
                <w:szCs w:val="18"/>
                <w:shd w:val="clear" w:color="auto" w:fill="EFEFEF"/>
              </w:rPr>
              <w:t>": "clear"</w:t>
            </w:r>
          </w:p>
          <w:p w14:paraId="6BF31383" w14:textId="760FCC8A"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7E51538D" w14:textId="7D0F4A86"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3059E829" w14:textId="77777777" w:rsidR="005624B1" w:rsidRDefault="005624B1" w:rsidP="007E3F32">
            <w:r>
              <w:rPr>
                <w:rFonts w:ascii="Consolas" w:eastAsia="Consolas" w:hAnsi="Consolas" w:cs="Consolas"/>
                <w:sz w:val="18"/>
                <w:szCs w:val="18"/>
                <w:shd w:val="clear" w:color="auto" w:fill="EFEFEF"/>
              </w:rPr>
              <w:t>}</w:t>
            </w:r>
          </w:p>
        </w:tc>
      </w:tr>
      <w:tr w:rsidR="005624B1" w14:paraId="63DB5F06" w14:textId="77777777" w:rsidTr="007E3F32">
        <w:tc>
          <w:tcPr>
            <w:tcW w:w="1005" w:type="dxa"/>
            <w:shd w:val="clear" w:color="auto" w:fill="auto"/>
            <w:tcMar>
              <w:top w:w="100" w:type="dxa"/>
              <w:left w:w="100" w:type="dxa"/>
              <w:bottom w:w="100" w:type="dxa"/>
              <w:right w:w="100" w:type="dxa"/>
            </w:tcMar>
          </w:tcPr>
          <w:p w14:paraId="30F313DC" w14:textId="77777777" w:rsidR="005624B1" w:rsidRDefault="005624B1" w:rsidP="007E3F32">
            <w:r>
              <w:rPr>
                <w:rFonts w:ascii="Consolas" w:eastAsia="Consolas" w:hAnsi="Consolas" w:cs="Consolas"/>
                <w:color w:val="073763"/>
                <w:shd w:val="clear" w:color="auto" w:fill="CFE2F3"/>
              </w:rPr>
              <w:t>green</w:t>
            </w:r>
          </w:p>
        </w:tc>
        <w:tc>
          <w:tcPr>
            <w:tcW w:w="8355" w:type="dxa"/>
            <w:shd w:val="clear" w:color="auto" w:fill="auto"/>
            <w:tcMar>
              <w:top w:w="100" w:type="dxa"/>
              <w:left w:w="100" w:type="dxa"/>
              <w:bottom w:w="100" w:type="dxa"/>
              <w:right w:w="100" w:type="dxa"/>
            </w:tcMar>
          </w:tcPr>
          <w:p w14:paraId="784DA726"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61260E7"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1A1C60C0"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72E0A1B7" w14:textId="357CE1B5" w:rsidR="00620963" w:rsidRP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w:t>
            </w:r>
            <w:r w:rsidR="00212DE0">
              <w:t xml:space="preserve"> </w:t>
            </w:r>
            <w:r w:rsidR="00212DE0" w:rsidRPr="00212DE0">
              <w:rPr>
                <w:rFonts w:ascii="Consolas" w:eastAsia="Consolas" w:hAnsi="Consolas" w:cs="Consolas"/>
                <w:sz w:val="18"/>
                <w:szCs w:val="18"/>
                <w:shd w:val="clear" w:color="auto" w:fill="EFEFEF"/>
              </w:rPr>
              <w:t>c43594d1-4b11-4c59-93ab-1c9b14d53ce9</w:t>
            </w:r>
            <w:r w:rsidR="00620963" w:rsidRPr="00620963">
              <w:rPr>
                <w:rFonts w:ascii="Consolas" w:eastAsia="Consolas" w:hAnsi="Consolas" w:cs="Consolas"/>
                <w:sz w:val="18"/>
                <w:szCs w:val="18"/>
                <w:shd w:val="clear" w:color="auto" w:fill="EFEFEF"/>
              </w:rPr>
              <w:t xml:space="preserve">", </w:t>
            </w:r>
          </w:p>
          <w:p w14:paraId="026EE147" w14:textId="2D3497C4" w:rsidR="00620963"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w:t>
            </w:r>
            <w:r w:rsidR="005A11A1">
              <w:rPr>
                <w:rFonts w:ascii="Consolas" w:eastAsia="Consolas" w:hAnsi="Consolas" w:cs="Consolas"/>
                <w:sz w:val="18"/>
                <w:szCs w:val="18"/>
                <w:shd w:val="clear" w:color="auto" w:fill="EFEFEF"/>
              </w:rPr>
              <w:t>1</w:t>
            </w:r>
            <w:r w:rsidRPr="00620963">
              <w:rPr>
                <w:rFonts w:ascii="Consolas" w:eastAsia="Consolas" w:hAnsi="Consolas" w:cs="Consolas"/>
                <w:sz w:val="18"/>
                <w:szCs w:val="18"/>
                <w:shd w:val="clear" w:color="auto" w:fill="EFEFEF"/>
              </w:rPr>
              <w:t>-</w:t>
            </w:r>
            <w:r w:rsidR="005A11A1">
              <w:rPr>
                <w:rFonts w:ascii="Consolas" w:eastAsia="Consolas" w:hAnsi="Consolas" w:cs="Consolas"/>
                <w:sz w:val="18"/>
                <w:szCs w:val="18"/>
                <w:shd w:val="clear" w:color="auto" w:fill="EFEFEF"/>
              </w:rPr>
              <w:t>28</w:t>
            </w:r>
            <w:r w:rsidRPr="00620963">
              <w:rPr>
                <w:rFonts w:ascii="Consolas" w:eastAsia="Consolas" w:hAnsi="Consolas" w:cs="Consolas"/>
                <w:sz w:val="18"/>
                <w:szCs w:val="18"/>
                <w:shd w:val="clear" w:color="auto" w:fill="EFEFEF"/>
              </w:rPr>
              <w:t>T00:00:00.000Z"</w:t>
            </w:r>
            <w:r w:rsidR="005624B1">
              <w:rPr>
                <w:rFonts w:ascii="Consolas" w:eastAsia="Consolas" w:hAnsi="Consolas" w:cs="Consolas"/>
                <w:sz w:val="18"/>
                <w:szCs w:val="18"/>
                <w:shd w:val="clear" w:color="auto" w:fill="EFEFEF"/>
              </w:rPr>
              <w:t xml:space="preserve">  </w:t>
            </w:r>
          </w:p>
          <w:p w14:paraId="7D6BF65B" w14:textId="33C2BE44"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"name": "</w:t>
            </w:r>
            <w:proofErr w:type="gramStart"/>
            <w:r w:rsidR="005A11A1">
              <w:rPr>
                <w:rFonts w:ascii="Consolas" w:eastAsia="Consolas" w:hAnsi="Consolas" w:cs="Consolas"/>
                <w:sz w:val="18"/>
                <w:szCs w:val="18"/>
                <w:shd w:val="clear" w:color="auto" w:fill="EFEFEF"/>
              </w:rPr>
              <w:t>PA</w:t>
            </w:r>
            <w:r w:rsidR="005624B1">
              <w:rPr>
                <w:rFonts w:ascii="Consolas" w:eastAsia="Consolas" w:hAnsi="Consolas" w:cs="Consolas"/>
                <w:sz w:val="18"/>
                <w:szCs w:val="18"/>
                <w:shd w:val="clear" w:color="auto" w:fill="EFEFEF"/>
              </w:rPr>
              <w:t>P:GREEN</w:t>
            </w:r>
            <w:proofErr w:type="gramEnd"/>
            <w:r w:rsidR="005624B1">
              <w:rPr>
                <w:rFonts w:ascii="Consolas" w:eastAsia="Consolas" w:hAnsi="Consolas" w:cs="Consolas"/>
                <w:sz w:val="18"/>
                <w:szCs w:val="18"/>
                <w:shd w:val="clear" w:color="auto" w:fill="EFEFEF"/>
              </w:rPr>
              <w:t>",</w:t>
            </w:r>
          </w:p>
          <w:p w14:paraId="725F44E9" w14:textId="44B7D5E2"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4BE3A5E4" w14:textId="78782A69"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w:t>
            </w:r>
            <w:r w:rsidR="005A11A1">
              <w:t xml:space="preserve"> </w:t>
            </w:r>
            <w:r w:rsidR="005A11A1" w:rsidRPr="005A11A1">
              <w:rPr>
                <w:rFonts w:ascii="Consolas" w:eastAsia="Consolas" w:hAnsi="Consolas" w:cs="Consolas"/>
                <w:sz w:val="18"/>
                <w:szCs w:val="18"/>
                <w:shd w:val="clear" w:color="auto" w:fill="EFEFEF"/>
              </w:rPr>
              <w:t>f8d78575-edfd-406e-8e84-6162a8450f5b</w:t>
            </w:r>
            <w:r w:rsidRPr="005624B1">
              <w:rPr>
                <w:rFonts w:ascii="Consolas" w:eastAsia="Consolas" w:hAnsi="Consolas" w:cs="Consolas"/>
                <w:sz w:val="18"/>
                <w:szCs w:val="18"/>
                <w:shd w:val="clear" w:color="auto" w:fill="EFEFEF"/>
              </w:rPr>
              <w:t>": {</w:t>
            </w:r>
          </w:p>
          <w:p w14:paraId="775FF06B"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16C2CAC" w14:textId="71A1B5E4" w:rsidR="005624B1"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r w:rsidR="005A11A1">
              <w:rPr>
                <w:rFonts w:ascii="Consolas" w:eastAsia="Consolas" w:hAnsi="Consolas" w:cs="Consolas"/>
                <w:sz w:val="18"/>
                <w:szCs w:val="18"/>
                <w:shd w:val="clear" w:color="auto" w:fill="EFEFEF"/>
              </w:rPr>
              <w:t>pa</w:t>
            </w:r>
            <w:r w:rsidRPr="005624B1">
              <w:rPr>
                <w:rFonts w:ascii="Consolas" w:eastAsia="Consolas" w:hAnsi="Consolas" w:cs="Consolas"/>
                <w:sz w:val="18"/>
                <w:szCs w:val="18"/>
                <w:shd w:val="clear" w:color="auto" w:fill="EFEFEF"/>
              </w:rPr>
              <w:t xml:space="preserve">p": </w:t>
            </w:r>
            <w:r w:rsidR="005624B1">
              <w:rPr>
                <w:rFonts w:ascii="Consolas" w:eastAsia="Consolas" w:hAnsi="Consolas" w:cs="Consolas"/>
                <w:sz w:val="18"/>
                <w:szCs w:val="18"/>
                <w:shd w:val="clear" w:color="auto" w:fill="EFEFEF"/>
              </w:rPr>
              <w:t>"green"</w:t>
            </w:r>
          </w:p>
          <w:p w14:paraId="3F617D6B" w14:textId="3D1AA165"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4DFA96DA"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17A1744" w14:textId="77777777" w:rsidR="005624B1" w:rsidRDefault="005624B1" w:rsidP="007E3F32">
            <w:r>
              <w:rPr>
                <w:rFonts w:ascii="Consolas" w:eastAsia="Consolas" w:hAnsi="Consolas" w:cs="Consolas"/>
                <w:sz w:val="18"/>
                <w:szCs w:val="18"/>
                <w:shd w:val="clear" w:color="auto" w:fill="EFEFEF"/>
              </w:rPr>
              <w:t>}</w:t>
            </w:r>
          </w:p>
        </w:tc>
      </w:tr>
      <w:tr w:rsidR="005624B1" w14:paraId="3EEF7ECB" w14:textId="77777777" w:rsidTr="007E3F32">
        <w:tc>
          <w:tcPr>
            <w:tcW w:w="1005" w:type="dxa"/>
            <w:shd w:val="clear" w:color="auto" w:fill="auto"/>
            <w:tcMar>
              <w:top w:w="100" w:type="dxa"/>
              <w:left w:w="100" w:type="dxa"/>
              <w:bottom w:w="100" w:type="dxa"/>
              <w:right w:w="100" w:type="dxa"/>
            </w:tcMar>
          </w:tcPr>
          <w:p w14:paraId="71D9426B" w14:textId="77777777" w:rsidR="005624B1" w:rsidRDefault="005624B1" w:rsidP="007E3F32">
            <w:r>
              <w:rPr>
                <w:rFonts w:ascii="Consolas" w:eastAsia="Consolas" w:hAnsi="Consolas" w:cs="Consolas"/>
                <w:color w:val="073763"/>
                <w:shd w:val="clear" w:color="auto" w:fill="CFE2F3"/>
              </w:rPr>
              <w:t>amber</w:t>
            </w:r>
          </w:p>
        </w:tc>
        <w:tc>
          <w:tcPr>
            <w:tcW w:w="8355" w:type="dxa"/>
            <w:shd w:val="clear" w:color="auto" w:fill="auto"/>
            <w:tcMar>
              <w:top w:w="100" w:type="dxa"/>
              <w:left w:w="100" w:type="dxa"/>
              <w:bottom w:w="100" w:type="dxa"/>
              <w:right w:w="100" w:type="dxa"/>
            </w:tcMar>
          </w:tcPr>
          <w:p w14:paraId="36D5E986"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476C8DD3"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2A89B0D2"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6399960E" w14:textId="7A1AC922" w:rsid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w:t>
            </w:r>
            <w:r w:rsidR="00212DE0">
              <w:t xml:space="preserve"> </w:t>
            </w:r>
            <w:r w:rsidR="00212DE0" w:rsidRPr="00212DE0">
              <w:rPr>
                <w:rFonts w:ascii="Consolas" w:eastAsia="Consolas" w:hAnsi="Consolas" w:cs="Consolas"/>
                <w:sz w:val="18"/>
                <w:szCs w:val="18"/>
                <w:shd w:val="clear" w:color="auto" w:fill="EFEFEF"/>
              </w:rPr>
              <w:t>60f8932b-e51e-4458-b265-a2e8be9a80ab</w:t>
            </w:r>
            <w:r w:rsidR="00620963" w:rsidRPr="00620963">
              <w:rPr>
                <w:rFonts w:ascii="Consolas" w:eastAsia="Consolas" w:hAnsi="Consolas" w:cs="Consolas"/>
                <w:sz w:val="18"/>
                <w:szCs w:val="18"/>
                <w:shd w:val="clear" w:color="auto" w:fill="EFEFEF"/>
              </w:rPr>
              <w:t xml:space="preserve">", </w:t>
            </w:r>
          </w:p>
          <w:p w14:paraId="7EC922D9" w14:textId="32D6394A" w:rsidR="00620963"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w:t>
            </w:r>
            <w:r w:rsidR="005A11A1">
              <w:rPr>
                <w:rFonts w:ascii="Consolas" w:eastAsia="Consolas" w:hAnsi="Consolas" w:cs="Consolas"/>
                <w:sz w:val="18"/>
                <w:szCs w:val="18"/>
                <w:shd w:val="clear" w:color="auto" w:fill="EFEFEF"/>
              </w:rPr>
              <w:t>1</w:t>
            </w:r>
            <w:r w:rsidRPr="00620963">
              <w:rPr>
                <w:rFonts w:ascii="Consolas" w:eastAsia="Consolas" w:hAnsi="Consolas" w:cs="Consolas"/>
                <w:sz w:val="18"/>
                <w:szCs w:val="18"/>
                <w:shd w:val="clear" w:color="auto" w:fill="EFEFEF"/>
              </w:rPr>
              <w:t>-</w:t>
            </w:r>
            <w:r w:rsidR="005A11A1">
              <w:rPr>
                <w:rFonts w:ascii="Consolas" w:eastAsia="Consolas" w:hAnsi="Consolas" w:cs="Consolas"/>
                <w:sz w:val="18"/>
                <w:szCs w:val="18"/>
                <w:shd w:val="clear" w:color="auto" w:fill="EFEFEF"/>
              </w:rPr>
              <w:t>28</w:t>
            </w:r>
            <w:r w:rsidRPr="00620963">
              <w:rPr>
                <w:rFonts w:ascii="Consolas" w:eastAsia="Consolas" w:hAnsi="Consolas" w:cs="Consolas"/>
                <w:sz w:val="18"/>
                <w:szCs w:val="18"/>
                <w:shd w:val="clear" w:color="auto" w:fill="EFEFEF"/>
              </w:rPr>
              <w:t>T00:00:00.000Z"</w:t>
            </w:r>
            <w:r w:rsidR="005624B1">
              <w:rPr>
                <w:rFonts w:ascii="Consolas" w:eastAsia="Consolas" w:hAnsi="Consolas" w:cs="Consolas"/>
                <w:sz w:val="18"/>
                <w:szCs w:val="18"/>
                <w:shd w:val="clear" w:color="auto" w:fill="EFEFEF"/>
              </w:rPr>
              <w:t xml:space="preserve">  </w:t>
            </w:r>
          </w:p>
          <w:p w14:paraId="4440563E" w14:textId="5D2C7F58"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"name": "</w:t>
            </w:r>
            <w:proofErr w:type="gramStart"/>
            <w:r w:rsidR="005A11A1">
              <w:rPr>
                <w:rFonts w:ascii="Consolas" w:eastAsia="Consolas" w:hAnsi="Consolas" w:cs="Consolas"/>
                <w:sz w:val="18"/>
                <w:szCs w:val="18"/>
                <w:shd w:val="clear" w:color="auto" w:fill="EFEFEF"/>
              </w:rPr>
              <w:t>PA</w:t>
            </w:r>
            <w:r w:rsidR="005624B1">
              <w:rPr>
                <w:rFonts w:ascii="Consolas" w:eastAsia="Consolas" w:hAnsi="Consolas" w:cs="Consolas"/>
                <w:sz w:val="18"/>
                <w:szCs w:val="18"/>
                <w:shd w:val="clear" w:color="auto" w:fill="EFEFEF"/>
              </w:rPr>
              <w:t>P:AMBER</w:t>
            </w:r>
            <w:proofErr w:type="gramEnd"/>
            <w:r w:rsidR="005624B1">
              <w:rPr>
                <w:rFonts w:ascii="Consolas" w:eastAsia="Consolas" w:hAnsi="Consolas" w:cs="Consolas"/>
                <w:sz w:val="18"/>
                <w:szCs w:val="18"/>
                <w:shd w:val="clear" w:color="auto" w:fill="EFEFEF"/>
              </w:rPr>
              <w:t>",</w:t>
            </w:r>
          </w:p>
          <w:p w14:paraId="3C0DB1BF" w14:textId="77777777"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7468C879" w14:textId="65580343"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w:t>
            </w:r>
            <w:r w:rsidR="005A11A1">
              <w:t xml:space="preserve"> </w:t>
            </w:r>
            <w:r w:rsidR="005A11A1" w:rsidRPr="005A11A1">
              <w:rPr>
                <w:rFonts w:ascii="Consolas" w:eastAsia="Consolas" w:hAnsi="Consolas" w:cs="Consolas"/>
                <w:sz w:val="18"/>
                <w:szCs w:val="18"/>
                <w:shd w:val="clear" w:color="auto" w:fill="EFEFEF"/>
              </w:rPr>
              <w:t>f8d78575-edfd-406e-8e84-6162a8450f5b</w:t>
            </w:r>
            <w:r w:rsidRPr="005624B1">
              <w:rPr>
                <w:rFonts w:ascii="Consolas" w:eastAsia="Consolas" w:hAnsi="Consolas" w:cs="Consolas"/>
                <w:sz w:val="18"/>
                <w:szCs w:val="18"/>
                <w:shd w:val="clear" w:color="auto" w:fill="EFEFEF"/>
              </w:rPr>
              <w:t>": {</w:t>
            </w:r>
          </w:p>
          <w:p w14:paraId="72DFACDC"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F068545" w14:textId="49C01D57" w:rsidR="000C1D64"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r w:rsidR="005A11A1">
              <w:rPr>
                <w:rFonts w:ascii="Consolas" w:eastAsia="Consolas" w:hAnsi="Consolas" w:cs="Consolas"/>
                <w:sz w:val="18"/>
                <w:szCs w:val="18"/>
                <w:shd w:val="clear" w:color="auto" w:fill="EFEFEF"/>
              </w:rPr>
              <w:t>pap</w:t>
            </w:r>
            <w:r w:rsidRPr="005624B1">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"amber"</w:t>
            </w:r>
          </w:p>
          <w:p w14:paraId="3161C28D" w14:textId="5C4E3587"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1E748A70"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77EFA08F" w14:textId="77777777" w:rsidR="005624B1" w:rsidRDefault="005624B1" w:rsidP="007E3F32">
            <w:r>
              <w:rPr>
                <w:rFonts w:ascii="Consolas" w:eastAsia="Consolas" w:hAnsi="Consolas" w:cs="Consolas"/>
                <w:sz w:val="18"/>
                <w:szCs w:val="18"/>
                <w:shd w:val="clear" w:color="auto" w:fill="EFEFEF"/>
              </w:rPr>
              <w:t>}</w:t>
            </w:r>
          </w:p>
        </w:tc>
      </w:tr>
      <w:tr w:rsidR="005624B1" w14:paraId="2213D286" w14:textId="77777777" w:rsidTr="007E3F32">
        <w:tc>
          <w:tcPr>
            <w:tcW w:w="1005" w:type="dxa"/>
            <w:shd w:val="clear" w:color="auto" w:fill="auto"/>
            <w:tcMar>
              <w:top w:w="100" w:type="dxa"/>
              <w:left w:w="100" w:type="dxa"/>
              <w:bottom w:w="100" w:type="dxa"/>
              <w:right w:w="100" w:type="dxa"/>
            </w:tcMar>
          </w:tcPr>
          <w:p w14:paraId="04DFFA81" w14:textId="77777777" w:rsidR="005624B1" w:rsidRDefault="005624B1" w:rsidP="005624B1">
            <w:r>
              <w:rPr>
                <w:rFonts w:ascii="Consolas" w:eastAsia="Consolas" w:hAnsi="Consolas" w:cs="Consolas"/>
                <w:color w:val="073763"/>
                <w:shd w:val="clear" w:color="auto" w:fill="CFE2F3"/>
              </w:rPr>
              <w:t>red</w:t>
            </w:r>
          </w:p>
        </w:tc>
        <w:tc>
          <w:tcPr>
            <w:tcW w:w="8355" w:type="dxa"/>
            <w:shd w:val="clear" w:color="auto" w:fill="auto"/>
            <w:tcMar>
              <w:top w:w="100" w:type="dxa"/>
              <w:left w:w="100" w:type="dxa"/>
              <w:bottom w:w="100" w:type="dxa"/>
              <w:right w:w="100" w:type="dxa"/>
            </w:tcMar>
          </w:tcPr>
          <w:p w14:paraId="1F99E8A7"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6E7F1493"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1C45374D"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78AE7B1A" w14:textId="494DF788" w:rsidR="00620963" w:rsidRP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212DE0">
              <w:t xml:space="preserve"> </w:t>
            </w:r>
            <w:r w:rsidR="00212DE0" w:rsidRPr="00212DE0">
              <w:rPr>
                <w:rFonts w:ascii="Consolas" w:eastAsia="Consolas" w:hAnsi="Consolas" w:cs="Consolas"/>
                <w:sz w:val="18"/>
                <w:szCs w:val="18"/>
                <w:shd w:val="clear" w:color="auto" w:fill="EFEFEF"/>
              </w:rPr>
              <w:t>740d36e5-7714-4c30-961a-3ae632ceee0e</w:t>
            </w:r>
            <w:r w:rsidR="00620963" w:rsidRPr="00620963">
              <w:rPr>
                <w:rFonts w:ascii="Consolas" w:eastAsia="Consolas" w:hAnsi="Consolas" w:cs="Consolas"/>
                <w:sz w:val="18"/>
                <w:szCs w:val="18"/>
                <w:shd w:val="clear" w:color="auto" w:fill="EFEFEF"/>
              </w:rPr>
              <w:t xml:space="preserve">", </w:t>
            </w:r>
          </w:p>
          <w:p w14:paraId="1D90E6AE" w14:textId="68AD56DB"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w:t>
            </w:r>
            <w:r w:rsidR="005A11A1">
              <w:rPr>
                <w:rFonts w:ascii="Consolas" w:eastAsia="Consolas" w:hAnsi="Consolas" w:cs="Consolas"/>
                <w:sz w:val="18"/>
                <w:szCs w:val="18"/>
                <w:shd w:val="clear" w:color="auto" w:fill="EFEFEF"/>
              </w:rPr>
              <w:t>1</w:t>
            </w:r>
            <w:r w:rsidRPr="00620963">
              <w:rPr>
                <w:rFonts w:ascii="Consolas" w:eastAsia="Consolas" w:hAnsi="Consolas" w:cs="Consolas"/>
                <w:sz w:val="18"/>
                <w:szCs w:val="18"/>
                <w:shd w:val="clear" w:color="auto" w:fill="EFEFEF"/>
              </w:rPr>
              <w:t>-</w:t>
            </w:r>
            <w:r w:rsidR="005A11A1">
              <w:rPr>
                <w:rFonts w:ascii="Consolas" w:eastAsia="Consolas" w:hAnsi="Consolas" w:cs="Consolas"/>
                <w:sz w:val="18"/>
                <w:szCs w:val="18"/>
                <w:shd w:val="clear" w:color="auto" w:fill="EFEFEF"/>
              </w:rPr>
              <w:t>28</w:t>
            </w:r>
            <w:r w:rsidRPr="00620963">
              <w:rPr>
                <w:rFonts w:ascii="Consolas" w:eastAsia="Consolas" w:hAnsi="Consolas" w:cs="Consolas"/>
                <w:sz w:val="18"/>
                <w:szCs w:val="18"/>
                <w:shd w:val="clear" w:color="auto" w:fill="EFEFEF"/>
              </w:rPr>
              <w:t>T00:00:00.000Z",</w:t>
            </w:r>
          </w:p>
          <w:p w14:paraId="5AEE683E" w14:textId="434324CE"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sidR="005A11A1">
              <w:rPr>
                <w:rFonts w:ascii="Consolas" w:eastAsia="Consolas" w:hAnsi="Consolas" w:cs="Consolas"/>
                <w:sz w:val="18"/>
                <w:szCs w:val="18"/>
                <w:shd w:val="clear" w:color="auto" w:fill="EFEFEF"/>
              </w:rPr>
              <w:t>PA</w:t>
            </w:r>
            <w:r>
              <w:rPr>
                <w:rFonts w:ascii="Consolas" w:eastAsia="Consolas" w:hAnsi="Consolas" w:cs="Consolas"/>
                <w:sz w:val="18"/>
                <w:szCs w:val="18"/>
                <w:shd w:val="clear" w:color="auto" w:fill="EFEFEF"/>
              </w:rPr>
              <w:t>P:RED</w:t>
            </w:r>
            <w:proofErr w:type="gramEnd"/>
            <w:r>
              <w:rPr>
                <w:rFonts w:ascii="Consolas" w:eastAsia="Consolas" w:hAnsi="Consolas" w:cs="Consolas"/>
                <w:sz w:val="18"/>
                <w:szCs w:val="18"/>
                <w:shd w:val="clear" w:color="auto" w:fill="EFEFEF"/>
              </w:rPr>
              <w:t>",</w:t>
            </w:r>
          </w:p>
          <w:p w14:paraId="02A2AE40" w14:textId="78F8A4BB"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del w:id="12" w:author="Chris Lenk" w:date="2022-12-12T12:43:00Z">
              <w:r w:rsidR="000C1D64" w:rsidRPr="005624B1" w:rsidDel="002E61F0">
                <w:rPr>
                  <w:rFonts w:ascii="Consolas" w:eastAsia="Consolas" w:hAnsi="Consolas" w:cs="Consolas"/>
                  <w:sz w:val="18"/>
                  <w:szCs w:val="18"/>
                  <w:shd w:val="clear" w:color="auto" w:fill="EFEFEF"/>
                </w:rPr>
                <w:delText>"</w:delText>
              </w:r>
            </w:del>
            <w:r w:rsidR="000C1D64" w:rsidRPr="005624B1">
              <w:rPr>
                <w:rFonts w:ascii="Consolas" w:eastAsia="Consolas" w:hAnsi="Consolas" w:cs="Consolas"/>
                <w:sz w:val="18"/>
                <w:szCs w:val="18"/>
                <w:shd w:val="clear" w:color="auto" w:fill="EFEFEF"/>
              </w:rPr>
              <w:t>extensions": {</w:t>
            </w:r>
          </w:p>
          <w:p w14:paraId="36036F1E" w14:textId="4A24F13C"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w:t>
            </w:r>
            <w:r w:rsidR="005A11A1">
              <w:t xml:space="preserve"> </w:t>
            </w:r>
            <w:r w:rsidR="005A11A1" w:rsidRPr="005A11A1">
              <w:rPr>
                <w:rFonts w:ascii="Consolas" w:eastAsia="Consolas" w:hAnsi="Consolas" w:cs="Consolas"/>
                <w:sz w:val="18"/>
                <w:szCs w:val="18"/>
                <w:shd w:val="clear" w:color="auto" w:fill="EFEFEF"/>
              </w:rPr>
              <w:t>f8d78575-edfd-406e-8e84-6162a8450f5b</w:t>
            </w:r>
            <w:r w:rsidRPr="005624B1">
              <w:rPr>
                <w:rFonts w:ascii="Consolas" w:eastAsia="Consolas" w:hAnsi="Consolas" w:cs="Consolas"/>
                <w:sz w:val="18"/>
                <w:szCs w:val="18"/>
                <w:shd w:val="clear" w:color="auto" w:fill="EFEFEF"/>
              </w:rPr>
              <w:t>": {</w:t>
            </w:r>
          </w:p>
          <w:p w14:paraId="3CCAAFA3"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2689D4E" w14:textId="28081B49" w:rsidR="000C1D64"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r w:rsidR="005A11A1">
              <w:rPr>
                <w:rFonts w:ascii="Consolas" w:eastAsia="Consolas" w:hAnsi="Consolas" w:cs="Consolas"/>
                <w:sz w:val="18"/>
                <w:szCs w:val="18"/>
                <w:shd w:val="clear" w:color="auto" w:fill="EFEFEF"/>
              </w:rPr>
              <w:t>pap</w:t>
            </w:r>
            <w:r w:rsidRPr="005624B1">
              <w:rPr>
                <w:rFonts w:ascii="Consolas" w:eastAsia="Consolas" w:hAnsi="Consolas" w:cs="Consolas"/>
                <w:sz w:val="18"/>
                <w:szCs w:val="18"/>
                <w:shd w:val="clear" w:color="auto" w:fill="EFEFEF"/>
              </w:rPr>
              <w:t>"</w:t>
            </w:r>
            <w:r w:rsidR="00620963">
              <w:rPr>
                <w:rFonts w:ascii="Consolas" w:eastAsia="Consolas" w:hAnsi="Consolas" w:cs="Consolas"/>
                <w:sz w:val="18"/>
                <w:szCs w:val="18"/>
                <w:shd w:val="clear" w:color="auto" w:fill="EFEFEF"/>
              </w:rPr>
              <w:t>: "red"</w:t>
            </w:r>
          </w:p>
          <w:p w14:paraId="0ED5E0A4" w14:textId="77777777" w:rsid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w:t>
            </w:r>
          </w:p>
          <w:p w14:paraId="563FC42D" w14:textId="77777777"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w:t>
            </w:r>
          </w:p>
          <w:p w14:paraId="70F5D5B1" w14:textId="6755DB65" w:rsidR="000C1D64" w:rsidRDefault="000C1D64" w:rsidP="000C1D64">
            <w:r>
              <w:rPr>
                <w:rFonts w:ascii="Consolas" w:eastAsia="Consolas" w:hAnsi="Consolas" w:cs="Consolas"/>
                <w:sz w:val="18"/>
                <w:szCs w:val="18"/>
                <w:shd w:val="clear" w:color="auto" w:fill="EFEFEF"/>
              </w:rPr>
              <w:t xml:space="preserve">}  </w:t>
            </w:r>
          </w:p>
        </w:tc>
      </w:tr>
    </w:tbl>
    <w:p w14:paraId="7B34D669" w14:textId="7D55FAEF" w:rsidR="005624B1" w:rsidRDefault="005624B1"/>
    <w:p w14:paraId="66889D7B" w14:textId="523971CA" w:rsidR="009D4186" w:rsidRDefault="009D4186">
      <w:r>
        <w:t xml:space="preserve">In general, there is no need to share a </w:t>
      </w:r>
      <w:r w:rsidR="005A11A1">
        <w:t xml:space="preserve">PAP </w:t>
      </w:r>
      <w:r>
        <w:t xml:space="preserve">marking-definition object in a Bundle, because all STIX compliant implementations </w:t>
      </w:r>
      <w:r w:rsidR="00A4369B">
        <w:t>should</w:t>
      </w:r>
      <w:r>
        <w:t xml:space="preserve"> be aware of these five objects.  Use the id property of these objects to mark content.</w:t>
      </w:r>
    </w:p>
    <w:p w14:paraId="11EAFB36" w14:textId="4DDCA6CC" w:rsidR="0073573F" w:rsidRDefault="0073573F" w:rsidP="0073573F">
      <w:pPr>
        <w:pStyle w:val="Heading1"/>
        <w:numPr>
          <w:ilvl w:val="0"/>
          <w:numId w:val="5"/>
        </w:numPr>
        <w:ind w:left="0" w:firstLine="0"/>
      </w:pPr>
      <w:r>
        <w:t xml:space="preserve">Extension Definition Object for </w:t>
      </w:r>
      <w:r w:rsidR="005A11A1">
        <w:t>PAP</w:t>
      </w:r>
    </w:p>
    <w:p w14:paraId="038E5BBF" w14:textId="076267B6" w:rsidR="0073573F" w:rsidRDefault="0073573F" w:rsidP="0073573F">
      <w:pPr>
        <w:rPr>
          <w:lang w:val="en"/>
        </w:rPr>
      </w:pPr>
    </w:p>
    <w:p w14:paraId="146B5DCC" w14:textId="77777777" w:rsidR="0073573F" w:rsidRPr="00506EE3" w:rsidRDefault="0073573F" w:rsidP="0073573F">
      <w:pPr>
        <w:rPr>
          <w:rFonts w:ascii="Consolas" w:hAnsi="Consolas" w:cs="Consolas"/>
          <w:sz w:val="20"/>
          <w:szCs w:val="20"/>
        </w:rPr>
      </w:pPr>
      <w:r w:rsidRPr="00506EE3">
        <w:rPr>
          <w:rFonts w:ascii="Consolas" w:hAnsi="Consolas" w:cs="Consolas"/>
          <w:sz w:val="20"/>
          <w:szCs w:val="20"/>
        </w:rPr>
        <w:t xml:space="preserve">{ </w:t>
      </w:r>
    </w:p>
    <w:p w14:paraId="75FA26DC" w14:textId="2B283F4F"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"id": "extension-definition--</w:t>
      </w:r>
      <w:r w:rsidR="005A11A1" w:rsidRPr="005A11A1">
        <w:t xml:space="preserve"> </w:t>
      </w:r>
      <w:r w:rsidR="005A11A1" w:rsidRPr="005A11A1">
        <w:rPr>
          <w:rFonts w:ascii="Consolas" w:hAnsi="Consolas" w:cs="Consolas"/>
          <w:sz w:val="20"/>
          <w:szCs w:val="20"/>
        </w:rPr>
        <w:t>f8d78575-edfd-406e-8e84-6162a8450f5b</w:t>
      </w:r>
      <w:r w:rsidRPr="00506EE3">
        <w:rPr>
          <w:rFonts w:ascii="Consolas" w:hAnsi="Consolas" w:cs="Consolas"/>
          <w:sz w:val="20"/>
          <w:szCs w:val="20"/>
        </w:rPr>
        <w:t xml:space="preserve">", </w:t>
      </w:r>
    </w:p>
    <w:p w14:paraId="18B1B844" w14:textId="77777777"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 xml:space="preserve">"type": "extension-definition", </w:t>
      </w:r>
    </w:p>
    <w:p w14:paraId="74F6C35E" w14:textId="77777777"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w:t>
      </w:r>
      <w:proofErr w:type="spellStart"/>
      <w:proofErr w:type="gramStart"/>
      <w:r w:rsidRPr="00506EE3">
        <w:rPr>
          <w:rFonts w:ascii="Consolas" w:hAnsi="Consolas" w:cs="Consolas"/>
          <w:sz w:val="20"/>
          <w:szCs w:val="20"/>
        </w:rPr>
        <w:t>spec</w:t>
      </w:r>
      <w:proofErr w:type="gramEnd"/>
      <w:r w:rsidRPr="00506EE3">
        <w:rPr>
          <w:rFonts w:ascii="Consolas" w:hAnsi="Consolas" w:cs="Consolas"/>
          <w:sz w:val="20"/>
          <w:szCs w:val="20"/>
        </w:rPr>
        <w:t>_version</w:t>
      </w:r>
      <w:proofErr w:type="spellEnd"/>
      <w:r w:rsidRPr="00506EE3">
        <w:rPr>
          <w:rFonts w:ascii="Consolas" w:hAnsi="Consolas" w:cs="Consolas"/>
          <w:sz w:val="20"/>
          <w:szCs w:val="20"/>
        </w:rPr>
        <w:t xml:space="preserve">": "2.1", </w:t>
      </w:r>
    </w:p>
    <w:p w14:paraId="39B1F5F8" w14:textId="7BA4B511"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"name": "</w:t>
      </w:r>
      <w:r w:rsidR="005A11A1">
        <w:rPr>
          <w:rFonts w:ascii="Consolas" w:hAnsi="Consolas" w:cs="Consolas"/>
          <w:sz w:val="20"/>
          <w:szCs w:val="20"/>
        </w:rPr>
        <w:t>PAP</w:t>
      </w:r>
      <w:r w:rsidRPr="00506EE3">
        <w:rPr>
          <w:rFonts w:ascii="Consolas" w:hAnsi="Consolas" w:cs="Consolas"/>
          <w:sz w:val="20"/>
          <w:szCs w:val="20"/>
        </w:rPr>
        <w:t xml:space="preserve">", </w:t>
      </w:r>
    </w:p>
    <w:p w14:paraId="7B35F8A4" w14:textId="4E602C72" w:rsidR="0073573F" w:rsidRDefault="0073573F" w:rsidP="0073573F">
      <w:pPr>
        <w:ind w:left="720"/>
        <w:rPr>
          <w:rFonts w:ascii="Consolas" w:hAnsi="Consolas" w:cs="Consolas"/>
          <w:sz w:val="20"/>
          <w:szCs w:val="20"/>
        </w:rPr>
      </w:pPr>
      <w:r w:rsidRPr="00506EE3">
        <w:rPr>
          <w:rFonts w:ascii="Consolas" w:hAnsi="Consolas" w:cs="Consolas"/>
          <w:sz w:val="20"/>
          <w:szCs w:val="20"/>
        </w:rPr>
        <w:t xml:space="preserve">"description": "This </w:t>
      </w:r>
      <w:r>
        <w:rPr>
          <w:rFonts w:ascii="Consolas" w:hAnsi="Consolas" w:cs="Consolas"/>
          <w:sz w:val="20"/>
          <w:szCs w:val="20"/>
        </w:rPr>
        <w:t xml:space="preserve">defines </w:t>
      </w:r>
      <w:r w:rsidR="005A11A1">
        <w:rPr>
          <w:rFonts w:ascii="Consolas" w:hAnsi="Consolas" w:cs="Consolas"/>
          <w:sz w:val="20"/>
          <w:szCs w:val="20"/>
        </w:rPr>
        <w:t xml:space="preserve">PAP </w:t>
      </w:r>
      <w:r>
        <w:rPr>
          <w:rFonts w:ascii="Consolas" w:hAnsi="Consolas" w:cs="Consolas"/>
          <w:sz w:val="20"/>
          <w:szCs w:val="20"/>
        </w:rPr>
        <w:t>as a STIX extension</w:t>
      </w:r>
      <w:r w:rsidRPr="00506EE3">
        <w:rPr>
          <w:rFonts w:ascii="Consolas" w:hAnsi="Consolas" w:cs="Consolas"/>
          <w:sz w:val="20"/>
          <w:szCs w:val="20"/>
        </w:rPr>
        <w:t xml:space="preserve">", </w:t>
      </w:r>
    </w:p>
    <w:p w14:paraId="6090ABB4" w14:textId="7F4A760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 xml:space="preserve">"created": </w:t>
      </w:r>
      <w:r w:rsidRPr="002B6D1D">
        <w:rPr>
          <w:rFonts w:ascii="Consolas" w:hAnsi="Consolas" w:cs="Consolas"/>
          <w:sz w:val="20"/>
          <w:szCs w:val="20"/>
        </w:rPr>
        <w:t>"2022-1</w:t>
      </w:r>
      <w:r w:rsidR="005A11A1">
        <w:rPr>
          <w:rFonts w:ascii="Consolas" w:hAnsi="Consolas" w:cs="Consolas"/>
          <w:sz w:val="20"/>
          <w:szCs w:val="20"/>
        </w:rPr>
        <w:t>1</w:t>
      </w:r>
      <w:r w:rsidRPr="002B6D1D">
        <w:rPr>
          <w:rFonts w:ascii="Consolas" w:hAnsi="Consolas" w:cs="Consolas"/>
          <w:sz w:val="20"/>
          <w:szCs w:val="20"/>
        </w:rPr>
        <w:t>-</w:t>
      </w:r>
      <w:r w:rsidR="005A11A1">
        <w:rPr>
          <w:rFonts w:ascii="Consolas" w:hAnsi="Consolas" w:cs="Consolas"/>
          <w:sz w:val="20"/>
          <w:szCs w:val="20"/>
        </w:rPr>
        <w:t>28</w:t>
      </w:r>
      <w:r w:rsidRPr="002B6D1D">
        <w:rPr>
          <w:rFonts w:ascii="Consolas" w:hAnsi="Consolas" w:cs="Consolas"/>
          <w:sz w:val="20"/>
          <w:szCs w:val="20"/>
        </w:rPr>
        <w:t>T00:00:00.000Z",</w:t>
      </w:r>
    </w:p>
    <w:p w14:paraId="2918099C" w14:textId="694E7CF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 xml:space="preserve">"modified": </w:t>
      </w:r>
      <w:r w:rsidRPr="002B6D1D">
        <w:rPr>
          <w:rFonts w:ascii="Consolas" w:hAnsi="Consolas" w:cs="Consolas"/>
          <w:sz w:val="20"/>
          <w:szCs w:val="20"/>
        </w:rPr>
        <w:t>"2022-1</w:t>
      </w:r>
      <w:r w:rsidR="005A11A1">
        <w:rPr>
          <w:rFonts w:ascii="Consolas" w:hAnsi="Consolas" w:cs="Consolas"/>
          <w:sz w:val="20"/>
          <w:szCs w:val="20"/>
        </w:rPr>
        <w:t>1</w:t>
      </w:r>
      <w:r w:rsidRPr="002B6D1D">
        <w:rPr>
          <w:rFonts w:ascii="Consolas" w:hAnsi="Consolas" w:cs="Consolas"/>
          <w:sz w:val="20"/>
          <w:szCs w:val="20"/>
        </w:rPr>
        <w:t>-</w:t>
      </w:r>
      <w:r w:rsidR="005A11A1">
        <w:rPr>
          <w:rFonts w:ascii="Consolas" w:hAnsi="Consolas" w:cs="Consolas"/>
          <w:sz w:val="20"/>
          <w:szCs w:val="20"/>
        </w:rPr>
        <w:t>28</w:t>
      </w:r>
      <w:r w:rsidRPr="002B6D1D">
        <w:rPr>
          <w:rFonts w:ascii="Consolas" w:hAnsi="Consolas" w:cs="Consolas"/>
          <w:sz w:val="20"/>
          <w:szCs w:val="20"/>
        </w:rPr>
        <w:t>T00:00:00.000Z",</w:t>
      </w:r>
    </w:p>
    <w:p w14:paraId="1A356AC2"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w:t>
      </w:r>
      <w:proofErr w:type="spellStart"/>
      <w:proofErr w:type="gramStart"/>
      <w:r w:rsidRPr="00506EE3">
        <w:rPr>
          <w:rFonts w:ascii="Consolas" w:hAnsi="Consolas" w:cs="Consolas"/>
          <w:sz w:val="20"/>
          <w:szCs w:val="20"/>
        </w:rPr>
        <w:t>created</w:t>
      </w:r>
      <w:proofErr w:type="gramEnd"/>
      <w:r w:rsidRPr="00506EE3">
        <w:rPr>
          <w:rFonts w:ascii="Consolas" w:hAnsi="Consolas" w:cs="Consolas"/>
          <w:sz w:val="20"/>
          <w:szCs w:val="20"/>
        </w:rPr>
        <w:t>_by_ref</w:t>
      </w:r>
      <w:proofErr w:type="spellEnd"/>
      <w:r w:rsidRPr="00506EE3">
        <w:rPr>
          <w:rFonts w:ascii="Consolas" w:hAnsi="Consolas" w:cs="Consolas"/>
          <w:sz w:val="20"/>
          <w:szCs w:val="20"/>
        </w:rPr>
        <w:t xml:space="preserve">": </w:t>
      </w:r>
      <w:r w:rsidRPr="00AD45EE">
        <w:rPr>
          <w:rFonts w:ascii="Consolas" w:hAnsi="Consolas" w:cs="Consolas"/>
          <w:sz w:val="20"/>
          <w:szCs w:val="20"/>
        </w:rPr>
        <w:t>"</w:t>
      </w:r>
      <w:r w:rsidRPr="00AD45EE">
        <w:rPr>
          <w:rFonts w:ascii="Consolas" w:hAnsi="Consolas" w:cs="Consolas"/>
          <w:sz w:val="20"/>
          <w:szCs w:val="20"/>
          <w:shd w:val="clear" w:color="auto" w:fill="FFFFFF"/>
        </w:rPr>
        <w:t>identity--b3bca3c2-1f3d-4b54-b44f-dac42c3a8f01</w:t>
      </w:r>
      <w:r w:rsidRPr="00AD45EE">
        <w:rPr>
          <w:rFonts w:ascii="Consolas" w:hAnsi="Consolas" w:cs="Consolas"/>
          <w:sz w:val="20"/>
          <w:szCs w:val="20"/>
        </w:rPr>
        <w:t xml:space="preserve">", </w:t>
      </w:r>
    </w:p>
    <w:p w14:paraId="0E4D5A17" w14:textId="51C5B56B"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"schema":</w:t>
      </w:r>
      <w:r>
        <w:rPr>
          <w:rFonts w:ascii="Consolas" w:hAnsi="Consolas" w:cs="Consolas"/>
          <w:sz w:val="20"/>
          <w:szCs w:val="20"/>
        </w:rPr>
        <w:t xml:space="preserve"> </w:t>
      </w:r>
      <w:r w:rsidRPr="00AD45EE">
        <w:rPr>
          <w:rFonts w:ascii="Consolas" w:hAnsi="Consolas" w:cs="Consolas"/>
          <w:sz w:val="20"/>
          <w:szCs w:val="20"/>
        </w:rPr>
        <w:t>"https://github.com/oasis-open/cti-stix-common-objects/tree/master/extension-definition-specifications/</w:t>
      </w:r>
      <w:r w:rsidR="005A11A1">
        <w:rPr>
          <w:rFonts w:ascii="Consolas" w:hAnsi="Consolas" w:cs="Consolas"/>
          <w:sz w:val="20"/>
          <w:szCs w:val="20"/>
        </w:rPr>
        <w:t>pap</w:t>
      </w:r>
      <w:r w:rsidRPr="00AD45EE">
        <w:rPr>
          <w:rFonts w:ascii="Consolas" w:hAnsi="Consolas" w:cs="Consolas"/>
          <w:sz w:val="20"/>
          <w:szCs w:val="20"/>
        </w:rPr>
        <w:t>"</w:t>
      </w:r>
      <w:r w:rsidRPr="00506EE3">
        <w:rPr>
          <w:rFonts w:ascii="Consolas" w:hAnsi="Consolas" w:cs="Consolas"/>
          <w:sz w:val="20"/>
          <w:szCs w:val="20"/>
        </w:rPr>
        <w:t xml:space="preserve">, </w:t>
      </w:r>
    </w:p>
    <w:p w14:paraId="4885CE04"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"version": "1.</w:t>
      </w:r>
      <w:r>
        <w:rPr>
          <w:rFonts w:ascii="Consolas" w:hAnsi="Consolas" w:cs="Consolas"/>
          <w:sz w:val="20"/>
          <w:szCs w:val="20"/>
        </w:rPr>
        <w:t>0.0</w:t>
      </w:r>
      <w:r w:rsidRPr="00506EE3">
        <w:rPr>
          <w:rFonts w:ascii="Consolas" w:hAnsi="Consolas" w:cs="Consolas"/>
          <w:sz w:val="20"/>
          <w:szCs w:val="20"/>
        </w:rPr>
        <w:t xml:space="preserve">", </w:t>
      </w:r>
    </w:p>
    <w:p w14:paraId="503D48FE"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w:t>
      </w:r>
      <w:proofErr w:type="spellStart"/>
      <w:proofErr w:type="gramStart"/>
      <w:r w:rsidRPr="00506EE3">
        <w:rPr>
          <w:rFonts w:ascii="Consolas" w:hAnsi="Consolas" w:cs="Consolas"/>
          <w:sz w:val="20"/>
          <w:szCs w:val="20"/>
        </w:rPr>
        <w:t>extension</w:t>
      </w:r>
      <w:proofErr w:type="gramEnd"/>
      <w:r w:rsidRPr="00506EE3">
        <w:rPr>
          <w:rFonts w:ascii="Consolas" w:hAnsi="Consolas" w:cs="Consolas"/>
          <w:sz w:val="20"/>
          <w:szCs w:val="20"/>
        </w:rPr>
        <w:t>_types</w:t>
      </w:r>
      <w:proofErr w:type="spellEnd"/>
      <w:r w:rsidRPr="00506EE3">
        <w:rPr>
          <w:rFonts w:ascii="Consolas" w:hAnsi="Consolas" w:cs="Consolas"/>
          <w:sz w:val="20"/>
          <w:szCs w:val="20"/>
        </w:rPr>
        <w:t xml:space="preserve">": [ </w:t>
      </w:r>
    </w:p>
    <w:p w14:paraId="5A26146F" w14:textId="77777777" w:rsidR="0073573F" w:rsidRPr="00AD45EE" w:rsidRDefault="0073573F" w:rsidP="0073573F">
      <w:pPr>
        <w:ind w:left="720" w:firstLine="720"/>
        <w:rPr>
          <w:rStyle w:val="pl-pds"/>
          <w:rFonts w:ascii="Consolas" w:hAnsi="Consolas" w:cs="Consolas"/>
          <w:sz w:val="20"/>
          <w:szCs w:val="20"/>
          <w:shd w:val="clear" w:color="auto" w:fill="FFFFFF"/>
        </w:rPr>
      </w:pPr>
      <w:r w:rsidRPr="00AD45EE">
        <w:rPr>
          <w:rStyle w:val="pl-pds"/>
          <w:rFonts w:ascii="Consolas" w:hAnsi="Consolas" w:cs="Consolas"/>
          <w:sz w:val="20"/>
          <w:szCs w:val="20"/>
          <w:shd w:val="clear" w:color="auto" w:fill="FFFFFF"/>
        </w:rPr>
        <w:t>"</w:t>
      </w:r>
      <w:proofErr w:type="gramStart"/>
      <w:r w:rsidRPr="00AD45EE">
        <w:rPr>
          <w:rFonts w:ascii="Consolas" w:hAnsi="Consolas" w:cs="Consolas"/>
          <w:sz w:val="20"/>
          <w:szCs w:val="20"/>
          <w:shd w:val="clear" w:color="auto" w:fill="FFFFFF"/>
        </w:rPr>
        <w:t>property</w:t>
      </w:r>
      <w:proofErr w:type="gramEnd"/>
      <w:r w:rsidRPr="00AD45EE">
        <w:rPr>
          <w:rFonts w:ascii="Consolas" w:hAnsi="Consolas" w:cs="Consolas"/>
          <w:sz w:val="20"/>
          <w:szCs w:val="20"/>
          <w:shd w:val="clear" w:color="auto" w:fill="FFFFFF"/>
        </w:rPr>
        <w:t>-extension</w:t>
      </w:r>
      <w:r w:rsidRPr="00AD45EE">
        <w:rPr>
          <w:rStyle w:val="pl-pds"/>
          <w:rFonts w:ascii="Consolas" w:hAnsi="Consolas" w:cs="Consolas"/>
          <w:sz w:val="20"/>
          <w:szCs w:val="20"/>
          <w:shd w:val="clear" w:color="auto" w:fill="FFFFFF"/>
        </w:rPr>
        <w:t>"</w:t>
      </w:r>
    </w:p>
    <w:p w14:paraId="01EAD034" w14:textId="77777777" w:rsidR="0073573F" w:rsidRPr="00AD45EE" w:rsidRDefault="0073573F" w:rsidP="0073573F">
      <w:pPr>
        <w:ind w:firstLine="720"/>
        <w:rPr>
          <w:rFonts w:ascii="Consolas" w:hAnsi="Consolas" w:cs="Consolas"/>
          <w:sz w:val="20"/>
          <w:szCs w:val="20"/>
        </w:rPr>
      </w:pPr>
      <w:r w:rsidRPr="00AD45EE">
        <w:rPr>
          <w:rFonts w:ascii="Consolas" w:hAnsi="Consolas" w:cs="Consolas"/>
          <w:sz w:val="20"/>
          <w:szCs w:val="20"/>
        </w:rPr>
        <w:t xml:space="preserve">] </w:t>
      </w:r>
    </w:p>
    <w:p w14:paraId="28420141" w14:textId="77777777" w:rsidR="0073573F" w:rsidRDefault="0073573F" w:rsidP="0073573F">
      <w:pPr>
        <w:rPr>
          <w:sz w:val="36"/>
          <w:szCs w:val="36"/>
        </w:rPr>
      </w:pPr>
      <w:r w:rsidRPr="00506EE3">
        <w:rPr>
          <w:rFonts w:ascii="Consolas" w:hAnsi="Consolas" w:cs="Consolas"/>
          <w:sz w:val="20"/>
          <w:szCs w:val="20"/>
        </w:rPr>
        <w:t>}</w:t>
      </w:r>
    </w:p>
    <w:p w14:paraId="653162DE" w14:textId="77777777" w:rsidR="0073573F" w:rsidRPr="0073573F" w:rsidRDefault="0073573F" w:rsidP="0073573F">
      <w:pPr>
        <w:rPr>
          <w:lang w:val="en"/>
        </w:rPr>
      </w:pPr>
    </w:p>
    <w:sectPr w:rsidR="0073573F" w:rsidRPr="0073573F" w:rsidSect="0052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Cambri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500F"/>
    <w:multiLevelType w:val="multilevel"/>
    <w:tmpl w:val="98DC954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D142283"/>
    <w:multiLevelType w:val="hybridMultilevel"/>
    <w:tmpl w:val="1D9667E0"/>
    <w:lvl w:ilvl="0" w:tplc="9CF04F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3E703E2"/>
    <w:multiLevelType w:val="hybridMultilevel"/>
    <w:tmpl w:val="48F43BD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234028">
    <w:abstractNumId w:val="3"/>
  </w:num>
  <w:num w:numId="2" w16cid:durableId="285548394">
    <w:abstractNumId w:val="1"/>
  </w:num>
  <w:num w:numId="3" w16cid:durableId="1628270163">
    <w:abstractNumId w:val="2"/>
  </w:num>
  <w:num w:numId="4" w16cid:durableId="627781677">
    <w:abstractNumId w:val="0"/>
  </w:num>
  <w:num w:numId="5" w16cid:durableId="18338341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Lenk">
    <w15:presenceInfo w15:providerId="AD" w15:userId="S::CLENK@MITRE.ORG::b6e1d7bc-e849-47cb-b131-fc2e462d04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37"/>
    <w:rsid w:val="00032823"/>
    <w:rsid w:val="000B5309"/>
    <w:rsid w:val="000C1D64"/>
    <w:rsid w:val="000D4629"/>
    <w:rsid w:val="001A7658"/>
    <w:rsid w:val="001D497A"/>
    <w:rsid w:val="00203891"/>
    <w:rsid w:val="00212DE0"/>
    <w:rsid w:val="00285E04"/>
    <w:rsid w:val="002E61F0"/>
    <w:rsid w:val="002F471A"/>
    <w:rsid w:val="00301BA3"/>
    <w:rsid w:val="00411775"/>
    <w:rsid w:val="00475087"/>
    <w:rsid w:val="00527DCE"/>
    <w:rsid w:val="005624B1"/>
    <w:rsid w:val="005A11A1"/>
    <w:rsid w:val="005E7B37"/>
    <w:rsid w:val="00610398"/>
    <w:rsid w:val="00620963"/>
    <w:rsid w:val="006B0BEB"/>
    <w:rsid w:val="006C4EC6"/>
    <w:rsid w:val="0073573F"/>
    <w:rsid w:val="00822161"/>
    <w:rsid w:val="00844856"/>
    <w:rsid w:val="008C1776"/>
    <w:rsid w:val="009D4186"/>
    <w:rsid w:val="00A4369B"/>
    <w:rsid w:val="00B70B9B"/>
    <w:rsid w:val="00BB6CCB"/>
    <w:rsid w:val="00BC73FE"/>
    <w:rsid w:val="00C00C38"/>
    <w:rsid w:val="00C91ACE"/>
    <w:rsid w:val="00DC5DA9"/>
    <w:rsid w:val="00FB14A9"/>
    <w:rsid w:val="00FE6591"/>
    <w:rsid w:val="00FF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FE35"/>
  <w15:chartTrackingRefBased/>
  <w15:docId w15:val="{761DAA69-BB4D-9447-8FE1-D9C4C03B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C3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73573F"/>
    <w:pPr>
      <w:numPr>
        <w:numId w:val="3"/>
      </w:numPr>
      <w:spacing w:before="360" w:after="120" w:line="276" w:lineRule="auto"/>
      <w:outlineLvl w:val="0"/>
    </w:pPr>
    <w:rPr>
      <w:rFonts w:ascii="Arial" w:eastAsia="Arial" w:hAnsi="Arial" w:cs="Arial"/>
      <w:b/>
      <w:color w:val="3B0070"/>
      <w:sz w:val="32"/>
      <w:szCs w:val="28"/>
      <w:lang w:val="en"/>
    </w:rPr>
  </w:style>
  <w:style w:type="paragraph" w:styleId="Heading2">
    <w:name w:val="heading 2"/>
    <w:basedOn w:val="Normal"/>
    <w:next w:val="Normal"/>
    <w:link w:val="Heading2Char"/>
    <w:uiPriority w:val="9"/>
    <w:semiHidden/>
    <w:unhideWhenUsed/>
    <w:qFormat/>
    <w:rsid w:val="006103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3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D49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B37"/>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E7B37"/>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E7B37"/>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E7B37"/>
    <w:rPr>
      <w:rFonts w:ascii="Arial" w:eastAsia="Arial" w:hAnsi="Arial" w:cs="Arial"/>
      <w:b/>
      <w:color w:val="3B0070"/>
      <w:sz w:val="20"/>
      <w:szCs w:val="20"/>
      <w:lang w:val="en"/>
    </w:rPr>
  </w:style>
  <w:style w:type="character" w:customStyle="1" w:styleId="Heading1Char">
    <w:name w:val="Heading 1 Char"/>
    <w:basedOn w:val="DefaultParagraphFont"/>
    <w:link w:val="Heading1"/>
    <w:uiPriority w:val="9"/>
    <w:rsid w:val="0073573F"/>
    <w:rPr>
      <w:rFonts w:ascii="Arial" w:eastAsia="Arial" w:hAnsi="Arial" w:cs="Arial"/>
      <w:b/>
      <w:color w:val="3B0070"/>
      <w:sz w:val="32"/>
      <w:szCs w:val="28"/>
      <w:lang w:val="en"/>
    </w:rPr>
  </w:style>
  <w:style w:type="character" w:customStyle="1" w:styleId="Heading2Char">
    <w:name w:val="Heading 2 Char"/>
    <w:basedOn w:val="DefaultParagraphFont"/>
    <w:link w:val="Heading2"/>
    <w:uiPriority w:val="9"/>
    <w:semiHidden/>
    <w:rsid w:val="00610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039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D497A"/>
    <w:rPr>
      <w:rFonts w:asciiTheme="majorHAnsi" w:eastAsiaTheme="majorEastAsia" w:hAnsiTheme="majorHAnsi" w:cstheme="majorBidi"/>
      <w:i/>
      <w:iCs/>
      <w:color w:val="2F5496" w:themeColor="accent1" w:themeShade="BF"/>
    </w:rPr>
  </w:style>
  <w:style w:type="numbering" w:customStyle="1" w:styleId="CurrentList1">
    <w:name w:val="Current List1"/>
    <w:uiPriority w:val="99"/>
    <w:rsid w:val="0073573F"/>
    <w:pPr>
      <w:numPr>
        <w:numId w:val="4"/>
      </w:numPr>
    </w:pPr>
  </w:style>
  <w:style w:type="character" w:customStyle="1" w:styleId="pl-pds">
    <w:name w:val="pl-pds"/>
    <w:basedOn w:val="DefaultParagraphFont"/>
    <w:rsid w:val="0073573F"/>
  </w:style>
  <w:style w:type="character" w:styleId="CommentReference">
    <w:name w:val="annotation reference"/>
    <w:basedOn w:val="DefaultParagraphFont"/>
    <w:uiPriority w:val="99"/>
    <w:semiHidden/>
    <w:unhideWhenUsed/>
    <w:rsid w:val="006C4EC6"/>
    <w:rPr>
      <w:sz w:val="16"/>
      <w:szCs w:val="16"/>
    </w:rPr>
  </w:style>
  <w:style w:type="paragraph" w:styleId="CommentText">
    <w:name w:val="annotation text"/>
    <w:basedOn w:val="Normal"/>
    <w:link w:val="CommentTextChar"/>
    <w:uiPriority w:val="99"/>
    <w:unhideWhenUsed/>
    <w:rsid w:val="006C4EC6"/>
    <w:rPr>
      <w:sz w:val="20"/>
      <w:szCs w:val="20"/>
    </w:rPr>
  </w:style>
  <w:style w:type="character" w:customStyle="1" w:styleId="CommentTextChar">
    <w:name w:val="Comment Text Char"/>
    <w:basedOn w:val="DefaultParagraphFont"/>
    <w:link w:val="CommentText"/>
    <w:uiPriority w:val="99"/>
    <w:rsid w:val="006C4EC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4EC6"/>
    <w:rPr>
      <w:b/>
      <w:bCs/>
    </w:rPr>
  </w:style>
  <w:style w:type="character" w:customStyle="1" w:styleId="CommentSubjectChar">
    <w:name w:val="Comment Subject Char"/>
    <w:basedOn w:val="CommentTextChar"/>
    <w:link w:val="CommentSubject"/>
    <w:uiPriority w:val="99"/>
    <w:semiHidden/>
    <w:rsid w:val="006C4EC6"/>
    <w:rPr>
      <w:rFonts w:ascii="Times New Roman" w:eastAsia="Times New Roman" w:hAnsi="Times New Roman" w:cs="Times New Roman"/>
      <w:b/>
      <w:bCs/>
      <w:sz w:val="20"/>
      <w:szCs w:val="20"/>
    </w:rPr>
  </w:style>
  <w:style w:type="paragraph" w:styleId="Revision">
    <w:name w:val="Revision"/>
    <w:hidden/>
    <w:uiPriority w:val="99"/>
    <w:semiHidden/>
    <w:rsid w:val="00844856"/>
    <w:rPr>
      <w:rFonts w:ascii="Times New Roman" w:eastAsia="Times New Roman" w:hAnsi="Times New Roman" w:cs="Times New Roman"/>
    </w:rPr>
  </w:style>
  <w:style w:type="character" w:styleId="Hyperlink">
    <w:name w:val="Hyperlink"/>
    <w:basedOn w:val="DefaultParagraphFont"/>
    <w:uiPriority w:val="99"/>
    <w:unhideWhenUsed/>
    <w:rsid w:val="00032823"/>
    <w:rPr>
      <w:color w:val="0563C1" w:themeColor="hyperlink"/>
      <w:u w:val="single"/>
    </w:rPr>
  </w:style>
  <w:style w:type="character" w:styleId="UnresolvedMention">
    <w:name w:val="Unresolved Mention"/>
    <w:basedOn w:val="DefaultParagraphFont"/>
    <w:uiPriority w:val="99"/>
    <w:semiHidden/>
    <w:unhideWhenUsed/>
    <w:rsid w:val="00032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75615">
      <w:bodyDiv w:val="1"/>
      <w:marLeft w:val="0"/>
      <w:marRight w:val="0"/>
      <w:marTop w:val="0"/>
      <w:marBottom w:val="0"/>
      <w:divBdr>
        <w:top w:val="none" w:sz="0" w:space="0" w:color="auto"/>
        <w:left w:val="none" w:sz="0" w:space="0" w:color="auto"/>
        <w:bottom w:val="none" w:sz="0" w:space="0" w:color="auto"/>
        <w:right w:val="none" w:sz="0" w:space="0" w:color="auto"/>
      </w:divBdr>
    </w:div>
    <w:div w:id="200848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DC20D-F26B-45BC-8559-A52940B0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Piazza</dc:creator>
  <cp:keywords/>
  <dc:description/>
  <cp:lastModifiedBy>Jill C Kamienski</cp:lastModifiedBy>
  <cp:revision>4</cp:revision>
  <dcterms:created xsi:type="dcterms:W3CDTF">2023-01-04T15:24:00Z</dcterms:created>
  <dcterms:modified xsi:type="dcterms:W3CDTF">2023-01-04T15:30:00Z</dcterms:modified>
</cp:coreProperties>
</file>